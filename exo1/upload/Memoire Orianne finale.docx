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9ECFD" w14:textId="13453648" w:rsidR="00FA1AC7" w:rsidRDefault="00FA1AC7" w:rsidP="00FA1AC7">
      <w:pPr>
        <w:ind w:left="708" w:firstLine="708"/>
        <w:jc w:val="both"/>
        <w:rPr>
          <w:b/>
          <w:bCs/>
          <w:sz w:val="26"/>
          <w:szCs w:val="26"/>
        </w:rPr>
      </w:pPr>
      <w:r>
        <w:tab/>
      </w:r>
      <w:r>
        <w:tab/>
      </w:r>
      <w:r>
        <w:tab/>
      </w:r>
      <w:r>
        <w:rPr>
          <w:noProof/>
        </w:rPr>
        <w:drawing>
          <wp:inline distT="0" distB="0" distL="0" distR="0" wp14:anchorId="2D024B03" wp14:editId="6176526E">
            <wp:extent cx="1828800" cy="1485900"/>
            <wp:effectExtent l="0" t="0" r="0" b="0"/>
            <wp:docPr id="147837792" name="Image 1" descr="U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I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485900"/>
                    </a:xfrm>
                    <a:prstGeom prst="rect">
                      <a:avLst/>
                    </a:prstGeom>
                    <a:noFill/>
                    <a:ln>
                      <a:noFill/>
                    </a:ln>
                  </pic:spPr>
                </pic:pic>
              </a:graphicData>
            </a:graphic>
          </wp:inline>
        </w:drawing>
      </w:r>
    </w:p>
    <w:p w14:paraId="2FD591BC" w14:textId="77777777" w:rsidR="00FA1AC7" w:rsidRDefault="00FA1AC7" w:rsidP="00FA1AC7">
      <w:pPr>
        <w:spacing w:after="0"/>
        <w:jc w:val="center"/>
        <w:rPr>
          <w:b/>
          <w:bCs/>
          <w:sz w:val="28"/>
          <w:szCs w:val="28"/>
        </w:rPr>
      </w:pPr>
      <w:r>
        <w:rPr>
          <w:b/>
          <w:bCs/>
          <w:sz w:val="28"/>
          <w:szCs w:val="28"/>
        </w:rPr>
        <w:t>UNIVERSIT</w:t>
      </w:r>
      <w:r>
        <w:rPr>
          <w:rFonts w:cstheme="minorHAnsi"/>
          <w:b/>
          <w:bCs/>
          <w:sz w:val="28"/>
          <w:szCs w:val="28"/>
        </w:rPr>
        <w:t>É</w:t>
      </w:r>
      <w:r>
        <w:rPr>
          <w:b/>
          <w:bCs/>
          <w:sz w:val="28"/>
          <w:szCs w:val="28"/>
        </w:rPr>
        <w:t xml:space="preserve"> INTERNATIONALE DE YAMOUSSOUKRO</w:t>
      </w:r>
    </w:p>
    <w:p w14:paraId="2F449B76" w14:textId="77777777" w:rsidR="00FA1AC7" w:rsidRDefault="00FA1AC7" w:rsidP="00FA1AC7">
      <w:pPr>
        <w:spacing w:after="0"/>
        <w:jc w:val="center"/>
        <w:rPr>
          <w:b/>
          <w:bCs/>
        </w:rPr>
      </w:pPr>
    </w:p>
    <w:p w14:paraId="760CC040" w14:textId="77777777" w:rsidR="00FA1AC7" w:rsidRDefault="00FA1AC7" w:rsidP="00FA1AC7">
      <w:pPr>
        <w:spacing w:after="0"/>
        <w:jc w:val="center"/>
        <w:rPr>
          <w:i/>
          <w:sz w:val="24"/>
          <w:szCs w:val="24"/>
        </w:rPr>
      </w:pPr>
      <w:r>
        <w:rPr>
          <w:i/>
          <w:sz w:val="24"/>
          <w:szCs w:val="24"/>
        </w:rPr>
        <w:t>Département des Sciences de l’Information &amp; de la Communication</w:t>
      </w:r>
    </w:p>
    <w:p w14:paraId="623854E7" w14:textId="77777777" w:rsidR="00FA1AC7" w:rsidRDefault="00FA1AC7" w:rsidP="00FA1AC7">
      <w:pPr>
        <w:jc w:val="center"/>
        <w:rPr>
          <w:i/>
        </w:rPr>
      </w:pPr>
    </w:p>
    <w:p w14:paraId="261E1349" w14:textId="77777777" w:rsidR="00FA1AC7" w:rsidRDefault="00FA1AC7" w:rsidP="00FA1AC7">
      <w:pPr>
        <w:spacing w:after="120"/>
      </w:pPr>
    </w:p>
    <w:p w14:paraId="6AD6AA8A" w14:textId="77777777" w:rsidR="00FA1AC7" w:rsidRDefault="00FA1AC7" w:rsidP="00FA1AC7">
      <w:pPr>
        <w:spacing w:after="120"/>
        <w:jc w:val="center"/>
        <w:rPr>
          <w:b/>
          <w:bCs/>
          <w:sz w:val="38"/>
          <w:szCs w:val="38"/>
        </w:rPr>
      </w:pPr>
      <w:r>
        <w:rPr>
          <w:b/>
          <w:bCs/>
          <w:sz w:val="38"/>
          <w:szCs w:val="38"/>
        </w:rPr>
        <w:t>MINI-M</w:t>
      </w:r>
      <w:r>
        <w:rPr>
          <w:rFonts w:cstheme="minorHAnsi"/>
          <w:b/>
          <w:bCs/>
          <w:sz w:val="38"/>
          <w:szCs w:val="38"/>
        </w:rPr>
        <w:t>É</w:t>
      </w:r>
      <w:r>
        <w:rPr>
          <w:b/>
          <w:bCs/>
          <w:sz w:val="38"/>
          <w:szCs w:val="38"/>
        </w:rPr>
        <w:t>MOIRE DE LICENCE</w:t>
      </w:r>
    </w:p>
    <w:p w14:paraId="485953DD" w14:textId="77777777" w:rsidR="00FA1AC7" w:rsidRDefault="00FA1AC7" w:rsidP="00FA1AC7">
      <w:pPr>
        <w:spacing w:after="0" w:line="240" w:lineRule="auto"/>
        <w:jc w:val="center"/>
        <w:rPr>
          <w:sz w:val="24"/>
          <w:szCs w:val="24"/>
        </w:rPr>
      </w:pPr>
      <w:r>
        <w:rPr>
          <w:b/>
          <w:bCs/>
          <w:sz w:val="24"/>
          <w:szCs w:val="24"/>
        </w:rPr>
        <w:t>Mention :</w:t>
      </w:r>
      <w:r>
        <w:rPr>
          <w:sz w:val="24"/>
          <w:szCs w:val="24"/>
        </w:rPr>
        <w:t xml:space="preserve"> Sciences de la Communication </w:t>
      </w:r>
    </w:p>
    <w:p w14:paraId="25F31622" w14:textId="77777777" w:rsidR="00FA1AC7" w:rsidRDefault="00FA1AC7" w:rsidP="00FA1AC7">
      <w:pPr>
        <w:spacing w:after="0" w:line="240" w:lineRule="auto"/>
        <w:jc w:val="center"/>
        <w:rPr>
          <w:sz w:val="24"/>
          <w:szCs w:val="24"/>
        </w:rPr>
      </w:pPr>
      <w:r>
        <w:rPr>
          <w:i/>
          <w:iCs/>
          <w:sz w:val="24"/>
          <w:szCs w:val="24"/>
        </w:rPr>
        <w:t>Option </w:t>
      </w:r>
      <w:r>
        <w:rPr>
          <w:sz w:val="24"/>
          <w:szCs w:val="24"/>
        </w:rPr>
        <w:t>: Journalisme TV</w:t>
      </w:r>
    </w:p>
    <w:p w14:paraId="79A4EFD0" w14:textId="77777777" w:rsidR="00FA1AC7" w:rsidRDefault="00FA1AC7" w:rsidP="00FA1AC7">
      <w:pPr>
        <w:jc w:val="center"/>
        <w:rPr>
          <w:b/>
          <w:sz w:val="28"/>
          <w:szCs w:val="28"/>
        </w:rPr>
      </w:pPr>
    </w:p>
    <w:p w14:paraId="4790FA1E" w14:textId="77777777" w:rsidR="00FA1AC7" w:rsidRDefault="00FA1AC7" w:rsidP="00FA1AC7">
      <w:pPr>
        <w:jc w:val="center"/>
        <w:rPr>
          <w:b/>
          <w:sz w:val="28"/>
          <w:szCs w:val="28"/>
        </w:rPr>
      </w:pPr>
    </w:p>
    <w:p w14:paraId="1FD83EF8" w14:textId="57D3DCAC" w:rsidR="00FA1AC7" w:rsidRDefault="00FA1AC7" w:rsidP="00FA1AC7">
      <w:pPr>
        <w:jc w:val="center"/>
        <w:rPr>
          <w:b/>
          <w:sz w:val="28"/>
          <w:szCs w:val="28"/>
          <w:u w:val="single"/>
        </w:rPr>
      </w:pPr>
      <w:r>
        <w:rPr>
          <w:noProof/>
        </w:rPr>
        <mc:AlternateContent>
          <mc:Choice Requires="wps">
            <w:drawing>
              <wp:anchor distT="0" distB="0" distL="114300" distR="114300" simplePos="0" relativeHeight="251660800" behindDoc="0" locked="0" layoutInCell="1" allowOverlap="1" wp14:anchorId="1A399CC0" wp14:editId="2B28D082">
                <wp:simplePos x="0" y="0"/>
                <wp:positionH relativeFrom="column">
                  <wp:posOffset>-118745</wp:posOffset>
                </wp:positionH>
                <wp:positionV relativeFrom="paragraph">
                  <wp:posOffset>230505</wp:posOffset>
                </wp:positionV>
                <wp:extent cx="6096000" cy="1809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96000" cy="1809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60AB23" id="Rectangle 7" o:spid="_x0000_s1026" style="position:absolute;margin-left:-9.35pt;margin-top:18.15pt;width:480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" filled="f" strokecolor="#1f3763 [1604]" strokeweight="1pt"/>
            </w:pict>
          </mc:Fallback>
        </mc:AlternateContent>
      </w:r>
    </w:p>
    <w:p w14:paraId="45F4836A" w14:textId="28243B32" w:rsidR="00FA1AC7" w:rsidRDefault="00FA1AC7" w:rsidP="00FA1AC7">
      <w:pPr>
        <w:spacing w:after="0"/>
        <w:jc w:val="center"/>
        <w:rPr>
          <w:rFonts w:ascii="Times New Roman" w:hAnsi="Times New Roman" w:cs="Times New Roman"/>
          <w:b/>
          <w:sz w:val="40"/>
          <w:szCs w:val="40"/>
        </w:rPr>
      </w:pPr>
      <w:r>
        <w:rPr>
          <w:rFonts w:ascii="Times New Roman" w:hAnsi="Times New Roman" w:cs="Times New Roman"/>
          <w:b/>
          <w:sz w:val="40"/>
          <w:szCs w:val="40"/>
        </w:rPr>
        <w:t>LA DYNAMIQUE DE LA RESPONSABILITÉ SOCIÉTALE DES ENTREPRISES DANS LA CONSTRUCTION DE L’IMAGE DE MARQUE DE MOBILE TÉLÉCOMMUNICATIONS NETWORK</w:t>
      </w:r>
      <w:ins w:id="0" w:author="MK" w:date="2024-06-30T13:56:00Z" w16du:dateUtc="2024-06-30T11:56:00Z">
        <w:r w:rsidR="008341AE">
          <w:rPr>
            <w:rFonts w:ascii="Times New Roman" w:hAnsi="Times New Roman" w:cs="Times New Roman"/>
            <w:b/>
            <w:sz w:val="40"/>
            <w:szCs w:val="40"/>
          </w:rPr>
          <w:t xml:space="preserve"> (MTN CI)</w:t>
        </w:r>
      </w:ins>
      <w:r>
        <w:rPr>
          <w:rFonts w:ascii="Times New Roman" w:hAnsi="Times New Roman" w:cs="Times New Roman"/>
          <w:b/>
          <w:sz w:val="40"/>
          <w:szCs w:val="40"/>
        </w:rPr>
        <w:t xml:space="preserve"> EN CÔTE D’IVOIRE </w:t>
      </w:r>
    </w:p>
    <w:p w14:paraId="506252BF" w14:textId="77777777" w:rsidR="00FA1AC7" w:rsidRDefault="00FA1AC7" w:rsidP="00FA1AC7">
      <w:pPr>
        <w:jc w:val="center"/>
        <w:rPr>
          <w:sz w:val="16"/>
          <w:szCs w:val="16"/>
        </w:rPr>
      </w:pPr>
    </w:p>
    <w:p w14:paraId="670D5009" w14:textId="77777777" w:rsidR="00FA1AC7" w:rsidRDefault="00FA1AC7" w:rsidP="00FA1AC7">
      <w:pPr>
        <w:jc w:val="center"/>
        <w:rPr>
          <w:sz w:val="16"/>
          <w:szCs w:val="16"/>
        </w:rPr>
      </w:pPr>
    </w:p>
    <w:p w14:paraId="04C463A2" w14:textId="77777777" w:rsidR="00FA1AC7" w:rsidRDefault="00FA1AC7" w:rsidP="00FA1AC7">
      <w:pPr>
        <w:jc w:val="center"/>
        <w:rPr>
          <w:sz w:val="16"/>
          <w:szCs w:val="16"/>
        </w:rPr>
      </w:pPr>
    </w:p>
    <w:p w14:paraId="7D2EE2B6" w14:textId="77777777" w:rsidR="00FA1AC7" w:rsidRDefault="00FA1AC7" w:rsidP="00FA1AC7">
      <w:pPr>
        <w:spacing w:after="0" w:line="240" w:lineRule="auto"/>
        <w:rPr>
          <w:rFonts w:ascii="Tahoma" w:hAnsi="Tahoma" w:cs="Tahoma"/>
          <w:b/>
          <w:bCs/>
          <w:sz w:val="24"/>
          <w:szCs w:val="24"/>
        </w:rPr>
      </w:pPr>
      <w:r>
        <w:rPr>
          <w:rFonts w:ascii="Tahoma" w:hAnsi="Tahoma" w:cs="Tahoma"/>
          <w:b/>
          <w:bCs/>
          <w:sz w:val="24"/>
          <w:szCs w:val="24"/>
        </w:rPr>
        <w:t xml:space="preserve">      </w:t>
      </w:r>
      <w:r>
        <w:rPr>
          <w:rFonts w:ascii="Tahoma" w:hAnsi="Tahoma" w:cs="Tahoma"/>
          <w:b/>
          <w:bCs/>
          <w:sz w:val="24"/>
          <w:szCs w:val="24"/>
          <w:u w:val="single"/>
        </w:rPr>
        <w:t>Présenté par</w:t>
      </w:r>
      <w:r>
        <w:rPr>
          <w:rFonts w:ascii="Tahoma" w:hAnsi="Tahoma" w:cs="Tahoma"/>
          <w:b/>
          <w:bCs/>
          <w:sz w:val="24"/>
          <w:szCs w:val="24"/>
        </w:rPr>
        <w:t xml:space="preserve"> : </w:t>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u w:val="single"/>
        </w:rPr>
        <w:t>Dirigé par</w:t>
      </w:r>
      <w:r>
        <w:rPr>
          <w:rFonts w:ascii="Tahoma" w:hAnsi="Tahoma" w:cs="Tahoma"/>
          <w:b/>
          <w:bCs/>
          <w:sz w:val="24"/>
          <w:szCs w:val="24"/>
        </w:rPr>
        <w:t> :</w:t>
      </w:r>
    </w:p>
    <w:p w14:paraId="0ABC6E69" w14:textId="14D150B3" w:rsidR="00FA1AC7" w:rsidRDefault="00FA1AC7" w:rsidP="00FA1AC7">
      <w:pPr>
        <w:spacing w:after="0" w:line="240" w:lineRule="auto"/>
        <w:rPr>
          <w:rFonts w:ascii="Tahoma" w:hAnsi="Tahoma" w:cs="Tahoma"/>
          <w:b/>
          <w:bCs/>
          <w:sz w:val="24"/>
          <w:szCs w:val="24"/>
        </w:rPr>
      </w:pPr>
      <w:r>
        <w:rPr>
          <w:noProof/>
        </w:rPr>
        <mc:AlternateContent>
          <mc:Choice Requires="wps">
            <w:drawing>
              <wp:anchor distT="0" distB="0" distL="114300" distR="114300" simplePos="0" relativeHeight="251654656" behindDoc="0" locked="0" layoutInCell="1" allowOverlap="1" wp14:anchorId="2F3F4453" wp14:editId="4EE72709">
                <wp:simplePos x="0" y="0"/>
                <wp:positionH relativeFrom="column">
                  <wp:posOffset>-337820</wp:posOffset>
                </wp:positionH>
                <wp:positionV relativeFrom="paragraph">
                  <wp:posOffset>190500</wp:posOffset>
                </wp:positionV>
                <wp:extent cx="2095500" cy="866775"/>
                <wp:effectExtent l="0" t="0" r="0" b="9525"/>
                <wp:wrapNone/>
                <wp:docPr id="1" name="Rectangle 6"/>
                <wp:cNvGraphicFramePr/>
                <a:graphic xmlns:a="http://schemas.openxmlformats.org/drawingml/2006/main">
                  <a:graphicData uri="http://schemas.microsoft.com/office/word/2010/wordprocessingShape">
                    <wps:wsp>
                      <wps:cNvSpPr/>
                      <wps:spPr>
                        <a:xfrm>
                          <a:off x="0" y="0"/>
                          <a:ext cx="2095500" cy="866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47440" w14:textId="77777777" w:rsidR="00FA1AC7" w:rsidRDefault="00FA1AC7" w:rsidP="00FA1AC7">
                            <w:pPr>
                              <w:jc w:val="center"/>
                              <w:rPr>
                                <w:rFonts w:ascii="Times New Roman" w:hAnsi="Times New Roman" w:cs="Times New Roman"/>
                                <w:color w:val="000000" w:themeColor="text1"/>
                              </w:rPr>
                            </w:pPr>
                            <w:r>
                              <w:rPr>
                                <w:rFonts w:ascii="Times New Roman" w:hAnsi="Times New Roman" w:cs="Times New Roman"/>
                                <w:color w:val="000000" w:themeColor="text1"/>
                                <w:sz w:val="24"/>
                                <w:szCs w:val="24"/>
                              </w:rPr>
                              <w:t>Mlle. GOUEGONE Orianne Emmanuela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F4453" id="Rectangle 6" o:spid="_x0000_s1026" style="position:absolute;margin-left:-26.6pt;margin-top:15pt;width:165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" fillcolor="white [3212]" stroked="f" strokeweight="1pt">
                <v:textbox>
                  <w:txbxContent>
                    <w:p w14:paraId="4C047440" w14:textId="77777777" w:rsidR="00FA1AC7" w:rsidRDefault="00FA1AC7" w:rsidP="00FA1AC7">
                      <w:pPr>
                        <w:jc w:val="center"/>
                        <w:rPr>
                          <w:rFonts w:ascii="Times New Roman" w:hAnsi="Times New Roman" w:cs="Times New Roman"/>
                          <w:color w:val="000000" w:themeColor="text1"/>
                        </w:rPr>
                      </w:pPr>
                      <w:r>
                        <w:rPr>
                          <w:rFonts w:ascii="Times New Roman" w:hAnsi="Times New Roman" w:cs="Times New Roman"/>
                          <w:color w:val="000000" w:themeColor="text1"/>
                          <w:sz w:val="24"/>
                          <w:szCs w:val="24"/>
                        </w:rPr>
                        <w:t>Mlle. GOUEGONE Orianne Emmanuela</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292CDE13" wp14:editId="70000AA6">
                <wp:simplePos x="0" y="0"/>
                <wp:positionH relativeFrom="column">
                  <wp:posOffset>2929255</wp:posOffset>
                </wp:positionH>
                <wp:positionV relativeFrom="paragraph">
                  <wp:posOffset>171450</wp:posOffset>
                </wp:positionV>
                <wp:extent cx="2990850" cy="904875"/>
                <wp:effectExtent l="0" t="0" r="0" b="0"/>
                <wp:wrapNone/>
                <wp:docPr id="2" name="Rectangle 5"/>
                <wp:cNvGraphicFramePr/>
                <a:graphic xmlns:a="http://schemas.openxmlformats.org/drawingml/2006/main">
                  <a:graphicData uri="http://schemas.microsoft.com/office/word/2010/wordprocessingShape">
                    <wps:wsp>
                      <wps:cNvSpPr/>
                      <wps:spPr>
                        <a:xfrm>
                          <a:off x="0" y="0"/>
                          <a:ext cx="2990850" cy="904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C6B4A" w14:textId="77777777" w:rsidR="00FA1AC7" w:rsidRDefault="00FA1AC7" w:rsidP="00FA1AC7">
                            <w:pPr>
                              <w:jc w:val="center"/>
                              <w:rPr>
                                <w:color w:val="000000" w:themeColor="text1"/>
                              </w:rPr>
                            </w:pPr>
                            <w:r>
                              <w:rPr>
                                <w:color w:val="000000" w:themeColor="text1"/>
                              </w:rPr>
                              <w:t>DOCTEUR  KHAN KOUAME</w:t>
                            </w:r>
                          </w:p>
                          <w:p w14:paraId="4A8CE72D" w14:textId="77777777" w:rsidR="00FA1AC7" w:rsidRDefault="00FA1AC7" w:rsidP="00FA1AC7">
                            <w:pPr>
                              <w:jc w:val="center"/>
                              <w:rPr>
                                <w:color w:val="000000" w:themeColor="text1"/>
                              </w:rPr>
                            </w:pPr>
                            <w:r>
                              <w:rPr>
                                <w:color w:val="000000" w:themeColor="text1"/>
                              </w:rPr>
                              <w:t>MAITRE-ASSISTANT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CDE13" id="Rectangle 5" o:spid="_x0000_s1027" style="position:absolute;margin-left:230.65pt;margin-top:13.5pt;width:235.5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" filled="f" stroked="f" strokeweight="1pt">
                <v:textbox>
                  <w:txbxContent>
                    <w:p w14:paraId="4E5C6B4A" w14:textId="77777777" w:rsidR="00FA1AC7" w:rsidRDefault="00FA1AC7" w:rsidP="00FA1AC7">
                      <w:pPr>
                        <w:jc w:val="center"/>
                        <w:rPr>
                          <w:color w:val="000000" w:themeColor="text1"/>
                        </w:rPr>
                      </w:pPr>
                      <w:proofErr w:type="gramStart"/>
                      <w:r>
                        <w:rPr>
                          <w:color w:val="000000" w:themeColor="text1"/>
                        </w:rPr>
                        <w:t>DOCTEUR  KHAN</w:t>
                      </w:r>
                      <w:proofErr w:type="gramEnd"/>
                      <w:r>
                        <w:rPr>
                          <w:color w:val="000000" w:themeColor="text1"/>
                        </w:rPr>
                        <w:t xml:space="preserve"> KOUAME</w:t>
                      </w:r>
                    </w:p>
                    <w:p w14:paraId="4A8CE72D" w14:textId="77777777" w:rsidR="00FA1AC7" w:rsidRDefault="00FA1AC7" w:rsidP="00FA1AC7">
                      <w:pPr>
                        <w:jc w:val="center"/>
                        <w:rPr>
                          <w:color w:val="000000" w:themeColor="text1"/>
                        </w:rPr>
                      </w:pPr>
                      <w:r>
                        <w:rPr>
                          <w:color w:val="000000" w:themeColor="text1"/>
                        </w:rPr>
                        <w:t>MAITRE-ASSISTANT</w:t>
                      </w:r>
                    </w:p>
                  </w:txbxContent>
                </v:textbox>
              </v:rect>
            </w:pict>
          </mc:Fallback>
        </mc:AlternateContent>
      </w:r>
    </w:p>
    <w:p w14:paraId="79E46338" w14:textId="77777777" w:rsidR="00FA1AC7" w:rsidRDefault="00FA1AC7" w:rsidP="00FA1AC7">
      <w:pPr>
        <w:spacing w:after="0" w:line="240" w:lineRule="auto"/>
        <w:rPr>
          <w:rFonts w:ascii="Tahoma" w:hAnsi="Tahoma" w:cs="Tahoma"/>
          <w:sz w:val="24"/>
          <w:szCs w:val="24"/>
        </w:rPr>
      </w:pP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p>
    <w:p w14:paraId="49BF5A92" w14:textId="77777777" w:rsidR="00FA1AC7" w:rsidRDefault="00FA1AC7" w:rsidP="00FA1AC7">
      <w:pPr>
        <w:spacing w:after="0" w:line="240" w:lineRule="auto"/>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p>
    <w:p w14:paraId="4D027D5D" w14:textId="77777777" w:rsidR="00FA1AC7" w:rsidRDefault="00FA1AC7" w:rsidP="00FA1AC7">
      <w:pPr>
        <w:spacing w:after="0" w:line="240" w:lineRule="auto"/>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p>
    <w:p w14:paraId="739028F5" w14:textId="77777777" w:rsidR="00FA1AC7" w:rsidRDefault="00FA1AC7" w:rsidP="00FA1AC7">
      <w:pPr>
        <w:spacing w:after="0" w:line="240" w:lineRule="auto"/>
        <w:jc w:val="center"/>
        <w:rPr>
          <w:rFonts w:ascii="Tahoma" w:hAnsi="Tahoma" w:cs="Tahoma"/>
          <w:sz w:val="24"/>
          <w:szCs w:val="24"/>
        </w:rPr>
      </w:pPr>
    </w:p>
    <w:p w14:paraId="7C80267A" w14:textId="77777777" w:rsidR="00FA1AC7" w:rsidRDefault="00FA1AC7" w:rsidP="00FA1AC7">
      <w:pPr>
        <w:spacing w:after="0" w:line="240" w:lineRule="auto"/>
        <w:jc w:val="center"/>
        <w:rPr>
          <w:rFonts w:ascii="Tahoma" w:hAnsi="Tahoma" w:cs="Tahoma"/>
          <w:sz w:val="24"/>
          <w:szCs w:val="24"/>
        </w:rPr>
      </w:pPr>
    </w:p>
    <w:p w14:paraId="5B5110AD" w14:textId="77777777" w:rsidR="00FA1AC7" w:rsidRDefault="00FA1AC7" w:rsidP="00FA1AC7">
      <w:pPr>
        <w:spacing w:after="0" w:line="240" w:lineRule="auto"/>
        <w:jc w:val="center"/>
        <w:rPr>
          <w:rFonts w:ascii="Tahoma" w:hAnsi="Tahoma" w:cs="Tahoma"/>
          <w:sz w:val="24"/>
          <w:szCs w:val="24"/>
        </w:rPr>
      </w:pPr>
    </w:p>
    <w:p w14:paraId="4FF9AE83" w14:textId="77777777" w:rsidR="00FA1AC7" w:rsidRDefault="00FA1AC7" w:rsidP="00FA1AC7">
      <w:pPr>
        <w:spacing w:after="0" w:line="240" w:lineRule="auto"/>
        <w:jc w:val="center"/>
        <w:rPr>
          <w:rFonts w:ascii="Tahoma" w:hAnsi="Tahoma" w:cs="Tahoma"/>
          <w:sz w:val="24"/>
          <w:szCs w:val="24"/>
        </w:rPr>
      </w:pPr>
    </w:p>
    <w:p w14:paraId="38A8C67C" w14:textId="77777777" w:rsidR="00FA1AC7" w:rsidRDefault="00FA1AC7" w:rsidP="00FA1AC7">
      <w:pPr>
        <w:spacing w:after="0" w:line="240" w:lineRule="auto"/>
        <w:jc w:val="center"/>
        <w:rPr>
          <w:rFonts w:ascii="Tahoma" w:hAnsi="Tahoma" w:cs="Tahoma"/>
          <w:sz w:val="24"/>
          <w:szCs w:val="24"/>
        </w:rPr>
      </w:pPr>
    </w:p>
    <w:p w14:paraId="3DD3564B" w14:textId="77777777" w:rsidR="00FA1AC7" w:rsidRDefault="00FA1AC7" w:rsidP="00FA1AC7">
      <w:pPr>
        <w:spacing w:after="120"/>
        <w:jc w:val="center"/>
        <w:rPr>
          <w:b/>
          <w:sz w:val="28"/>
          <w:szCs w:val="28"/>
        </w:rPr>
      </w:pPr>
      <w:r>
        <w:rPr>
          <w:b/>
          <w:sz w:val="28"/>
          <w:szCs w:val="28"/>
        </w:rPr>
        <w:t>Année Académique 2023 - 2024</w:t>
      </w:r>
    </w:p>
    <w:p w14:paraId="6FA24D84" w14:textId="77777777" w:rsidR="00FA1AC7" w:rsidRDefault="00FA1AC7" w:rsidP="00FA1AC7">
      <w:pPr>
        <w:rPr>
          <w:rFonts w:ascii="Times New Roman" w:hAnsi="Times New Roman" w:cs="Times New Roman"/>
          <w:sz w:val="24"/>
          <w:szCs w:val="24"/>
        </w:rPr>
      </w:pPr>
    </w:p>
    <w:p w14:paraId="4084ABBA" w14:textId="77777777" w:rsidR="00FA1AC7" w:rsidRDefault="00FA1AC7" w:rsidP="00FA1AC7">
      <w:pPr>
        <w:rPr>
          <w:rFonts w:ascii="Times New Roman" w:hAnsi="Times New Roman" w:cs="Times New Roman"/>
          <w:sz w:val="24"/>
          <w:szCs w:val="24"/>
        </w:rPr>
      </w:pPr>
      <w:r>
        <w:rPr>
          <w:rFonts w:ascii="Times New Roman" w:hAnsi="Times New Roman" w:cs="Times New Roman"/>
          <w:sz w:val="24"/>
          <w:szCs w:val="24"/>
        </w:rPr>
        <w:br w:type="page"/>
      </w:r>
    </w:p>
    <w:p w14:paraId="3CBCD244" w14:textId="0EC4AEC8" w:rsidR="00FA1AC7" w:rsidRDefault="00FA1AC7" w:rsidP="00FA1AC7">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6704" behindDoc="0" locked="0" layoutInCell="1" allowOverlap="1" wp14:anchorId="3950420A" wp14:editId="51D26049">
                <wp:simplePos x="0" y="0"/>
                <wp:positionH relativeFrom="column">
                  <wp:posOffset>14605</wp:posOffset>
                </wp:positionH>
                <wp:positionV relativeFrom="paragraph">
                  <wp:posOffset>2710180</wp:posOffset>
                </wp:positionV>
                <wp:extent cx="5610225" cy="2524125"/>
                <wp:effectExtent l="0" t="0" r="28575" b="28575"/>
                <wp:wrapNone/>
                <wp:docPr id="3" name="Rectangle 4"/>
                <wp:cNvGraphicFramePr/>
                <a:graphic xmlns:a="http://schemas.openxmlformats.org/drawingml/2006/main">
                  <a:graphicData uri="http://schemas.microsoft.com/office/word/2010/wordprocessingShape">
                    <wps:wsp>
                      <wps:cNvSpPr/>
                      <wps:spPr>
                        <a:xfrm>
                          <a:off x="0" y="0"/>
                          <a:ext cx="5610225" cy="2524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DDB1E8" w14:textId="5C5391EF" w:rsidR="00FA1AC7" w:rsidRDefault="00FA1AC7" w:rsidP="00FA1AC7">
                            <w:pPr>
                              <w:spacing w:after="0"/>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LA DYNAMIQUE DE LA RESPONSABILITÉ SOCIÉTALE DES ENTREPRISES DANS LA CONSTRUCTION DE L’IMAGE DE MARQUE DE MOBILE TÉLÉCOMMUNICATIONS NETWORK</w:t>
                            </w:r>
                            <w:ins w:id="1" w:author="MK" w:date="2024-06-30T13:55:00Z" w16du:dateUtc="2024-06-30T11:55:00Z">
                              <w:r w:rsidR="00C93CA6">
                                <w:rPr>
                                  <w:rFonts w:ascii="Times New Roman" w:hAnsi="Times New Roman" w:cs="Times New Roman"/>
                                  <w:b/>
                                  <w:color w:val="000000" w:themeColor="text1"/>
                                  <w:sz w:val="40"/>
                                  <w:szCs w:val="40"/>
                                </w:rPr>
                                <w:t xml:space="preserve"> (MTN CI)</w:t>
                              </w:r>
                            </w:ins>
                            <w:r>
                              <w:rPr>
                                <w:rFonts w:ascii="Times New Roman" w:hAnsi="Times New Roman" w:cs="Times New Roman"/>
                                <w:b/>
                                <w:color w:val="000000" w:themeColor="text1"/>
                                <w:sz w:val="40"/>
                                <w:szCs w:val="40"/>
                              </w:rPr>
                              <w:t xml:space="preserve"> EN CÔTE D’IVOIRE </w:t>
                            </w:r>
                          </w:p>
                          <w:p w14:paraId="36FEE1AE" w14:textId="77777777" w:rsidR="00FA1AC7" w:rsidRDefault="00FA1AC7" w:rsidP="00FA1AC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420A" id="Rectangle 4" o:spid="_x0000_s1028" style="position:absolute;margin-left:1.15pt;margin-top:213.4pt;width:441.75pt;height:19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" filled="f" strokecolor="#1f3763 [1604]" strokeweight="1pt">
                <v:textbox>
                  <w:txbxContent>
                    <w:p w14:paraId="3FDDB1E8" w14:textId="5C5391EF" w:rsidR="00FA1AC7" w:rsidRDefault="00FA1AC7" w:rsidP="00FA1AC7">
                      <w:pPr>
                        <w:spacing w:after="0"/>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LA DYNAMIQUE DE LA RESPONSABILITÉ SOCIÉTALE DES ENTREPRISES DANS LA CONSTRUCTION DE L’IMAGE DE MARQUE DE MOBILE TÉLÉCOMMUNICATIONS NETWORK</w:t>
                      </w:r>
                      <w:ins w:id="2" w:author="MK" w:date="2024-06-30T13:55:00Z" w16du:dateUtc="2024-06-30T11:55:00Z">
                        <w:r w:rsidR="00C93CA6">
                          <w:rPr>
                            <w:rFonts w:ascii="Times New Roman" w:hAnsi="Times New Roman" w:cs="Times New Roman"/>
                            <w:b/>
                            <w:color w:val="000000" w:themeColor="text1"/>
                            <w:sz w:val="40"/>
                            <w:szCs w:val="40"/>
                          </w:rPr>
                          <w:t xml:space="preserve"> (MTN CI)</w:t>
                        </w:r>
                      </w:ins>
                      <w:r>
                        <w:rPr>
                          <w:rFonts w:ascii="Times New Roman" w:hAnsi="Times New Roman" w:cs="Times New Roman"/>
                          <w:b/>
                          <w:color w:val="000000" w:themeColor="text1"/>
                          <w:sz w:val="40"/>
                          <w:szCs w:val="40"/>
                        </w:rPr>
                        <w:t xml:space="preserve"> EN CÔTE D’IVOIRE </w:t>
                      </w:r>
                    </w:p>
                    <w:p w14:paraId="36FEE1AE" w14:textId="77777777" w:rsidR="00FA1AC7" w:rsidRDefault="00FA1AC7" w:rsidP="00FA1AC7"/>
                  </w:txbxContent>
                </v:textbox>
              </v:rect>
            </w:pict>
          </mc:Fallback>
        </mc:AlternateContent>
      </w:r>
      <w:r>
        <w:rPr>
          <w:rFonts w:ascii="Times New Roman" w:hAnsi="Times New Roman" w:cs="Times New Roman"/>
          <w:sz w:val="24"/>
          <w:szCs w:val="24"/>
        </w:rPr>
        <w:br w:type="page"/>
      </w:r>
    </w:p>
    <w:p w14:paraId="32DB506C" w14:textId="77777777" w:rsidR="00FA1AC7" w:rsidRDefault="00FA1AC7" w:rsidP="00FA1AC7">
      <w:pPr>
        <w:spacing w:after="0" w:line="360" w:lineRule="auto"/>
        <w:rPr>
          <w:rFonts w:ascii="Times New Roman" w:hAnsi="Times New Roman" w:cs="Times New Roman"/>
          <w:b/>
          <w:sz w:val="24"/>
          <w:szCs w:val="24"/>
          <w:lang w:val="fr-CI"/>
        </w:rPr>
      </w:pPr>
    </w:p>
    <w:p w14:paraId="22A91148" w14:textId="77777777" w:rsidR="00FA1AC7" w:rsidRDefault="00FA1AC7" w:rsidP="00FA1AC7">
      <w:pPr>
        <w:spacing w:line="360" w:lineRule="auto"/>
        <w:rPr>
          <w:rFonts w:ascii="Times New Roman" w:hAnsi="Times New Roman" w:cs="Times New Roman"/>
          <w:b/>
          <w:sz w:val="24"/>
          <w:szCs w:val="24"/>
          <w:lang w:val="fr-CI"/>
        </w:rPr>
      </w:pPr>
      <w:r>
        <w:rPr>
          <w:rFonts w:ascii="Times New Roman" w:hAnsi="Times New Roman" w:cs="Times New Roman"/>
          <w:b/>
          <w:sz w:val="24"/>
          <w:szCs w:val="24"/>
          <w:lang w:val="fr-CI"/>
        </w:rPr>
        <w:t xml:space="preserve">SOMMAIRE </w:t>
      </w:r>
    </w:p>
    <w:p w14:paraId="4B08CD06" w14:textId="77777777" w:rsidR="00FA1AC7" w:rsidRDefault="00FA1AC7" w:rsidP="00FA1AC7">
      <w:pPr>
        <w:spacing w:after="0" w:line="360" w:lineRule="auto"/>
        <w:jc w:val="both"/>
        <w:rPr>
          <w:rFonts w:ascii="Times New Roman" w:hAnsi="Times New Roman" w:cs="Times New Roman"/>
          <w:b/>
          <w:sz w:val="24"/>
          <w:szCs w:val="24"/>
          <w:lang w:val="fr-CI"/>
        </w:rPr>
      </w:pPr>
    </w:p>
    <w:p w14:paraId="2BAE3F2A" w14:textId="47969DD3" w:rsidR="00FA1AC7" w:rsidRDefault="00FA1AC7" w:rsidP="00FA1AC7">
      <w:pPr>
        <w:spacing w:after="0" w:line="360" w:lineRule="auto"/>
        <w:jc w:val="both"/>
        <w:rPr>
          <w:rFonts w:ascii="Times New Roman" w:hAnsi="Times New Roman" w:cs="Times New Roman"/>
          <w:b/>
          <w:sz w:val="24"/>
          <w:szCs w:val="24"/>
          <w:lang w:val="fr-CI"/>
        </w:rPr>
      </w:pPr>
      <w:bookmarkStart w:id="3" w:name="_Hlk167389185"/>
      <w:r>
        <w:rPr>
          <w:rFonts w:ascii="Times New Roman" w:hAnsi="Times New Roman" w:cs="Times New Roman"/>
          <w:b/>
          <w:sz w:val="24"/>
          <w:szCs w:val="24"/>
          <w:lang w:val="fr-CI"/>
        </w:rPr>
        <w:t>D</w:t>
      </w:r>
      <w:ins w:id="4" w:author="MK" w:date="2024-06-30T12:10:00Z" w16du:dateUtc="2024-06-30T10:10:00Z">
        <w:r w:rsidR="003B6BDB">
          <w:rPr>
            <w:rFonts w:ascii="Times New Roman" w:hAnsi="Times New Roman" w:cs="Times New Roman"/>
            <w:b/>
            <w:sz w:val="24"/>
            <w:szCs w:val="24"/>
            <w:lang w:val="fr-CI"/>
          </w:rPr>
          <w:t>É</w:t>
        </w:r>
      </w:ins>
      <w:del w:id="5" w:author="MK" w:date="2024-06-30T12:10:00Z" w16du:dateUtc="2024-06-30T10:10:00Z">
        <w:r w:rsidDel="003B6BDB">
          <w:rPr>
            <w:rFonts w:ascii="Times New Roman" w:hAnsi="Times New Roman" w:cs="Times New Roman"/>
            <w:b/>
            <w:sz w:val="24"/>
            <w:szCs w:val="24"/>
            <w:lang w:val="fr-CI"/>
          </w:rPr>
          <w:delText>E</w:delText>
        </w:r>
      </w:del>
      <w:r>
        <w:rPr>
          <w:rFonts w:ascii="Times New Roman" w:hAnsi="Times New Roman" w:cs="Times New Roman"/>
          <w:b/>
          <w:sz w:val="24"/>
          <w:szCs w:val="24"/>
          <w:lang w:val="fr-CI"/>
        </w:rPr>
        <w:t xml:space="preserve">DICACE                                                                                                                      </w:t>
      </w:r>
      <w:del w:id="6" w:author="MK" w:date="2024-06-30T12:41:00Z" w16du:dateUtc="2024-06-30T10:41:00Z">
        <w:r w:rsidDel="00A31B29">
          <w:rPr>
            <w:rFonts w:ascii="Times New Roman" w:hAnsi="Times New Roman" w:cs="Times New Roman"/>
            <w:b/>
            <w:sz w:val="24"/>
            <w:szCs w:val="24"/>
            <w:lang w:val="fr-CI"/>
          </w:rPr>
          <w:delText xml:space="preserve">    </w:delText>
        </w:r>
      </w:del>
      <w:r>
        <w:rPr>
          <w:rFonts w:ascii="Times New Roman" w:hAnsi="Times New Roman" w:cs="Times New Roman"/>
          <w:b/>
          <w:sz w:val="24"/>
          <w:szCs w:val="24"/>
          <w:lang w:val="fr-CI"/>
        </w:rPr>
        <w:t xml:space="preserve"> 05</w:t>
      </w:r>
    </w:p>
    <w:p w14:paraId="56B9FBE2"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REMERCIEMENTS</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06</w:t>
      </w:r>
    </w:p>
    <w:p w14:paraId="3800EDD6"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INTRODUCTION GÉNÉRALE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07</w:t>
      </w:r>
    </w:p>
    <w:p w14:paraId="16B0F154" w14:textId="77777777" w:rsidR="00FA1AC7" w:rsidRDefault="00FA1AC7" w:rsidP="00FA1AC7">
      <w:pPr>
        <w:spacing w:after="0" w:line="360" w:lineRule="auto"/>
        <w:jc w:val="both"/>
        <w:rPr>
          <w:rFonts w:ascii="Times New Roman" w:hAnsi="Times New Roman" w:cs="Times New Roman"/>
          <w:b/>
          <w:sz w:val="24"/>
          <w:szCs w:val="24"/>
          <w:lang w:val="fr-CI"/>
        </w:rPr>
      </w:pPr>
    </w:p>
    <w:p w14:paraId="1D26DB0A"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CHAPITRE I : CADRE THÉORIQUE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08</w:t>
      </w:r>
    </w:p>
    <w:p w14:paraId="76ADD8F5"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I-Justification du choix du sujet</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08</w:t>
      </w:r>
    </w:p>
    <w:p w14:paraId="06693667"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 Définition des mots clés</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08</w:t>
      </w:r>
    </w:p>
    <w:p w14:paraId="0D58C997"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III- Revue critique de la littérature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09</w:t>
      </w:r>
    </w:p>
    <w:p w14:paraId="223A53DD"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IV- Problématique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11</w:t>
      </w:r>
    </w:p>
    <w:p w14:paraId="32B00CFE"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 Objectifs de Recherche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 xml:space="preserve">            12</w:t>
      </w:r>
    </w:p>
    <w:p w14:paraId="26EF3F98"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VI-Cadre de référence théorique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 xml:space="preserve">            13</w:t>
      </w:r>
    </w:p>
    <w:p w14:paraId="43678375"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p>
    <w:p w14:paraId="752B0627" w14:textId="77777777" w:rsidR="00FA1AC7" w:rsidRDefault="00FA1AC7" w:rsidP="00FA1AC7">
      <w:pPr>
        <w:spacing w:after="0" w:line="360" w:lineRule="auto"/>
        <w:jc w:val="both"/>
        <w:rPr>
          <w:rFonts w:ascii="Times New Roman" w:hAnsi="Times New Roman" w:cs="Times New Roman"/>
          <w:b/>
          <w:sz w:val="24"/>
          <w:szCs w:val="24"/>
          <w:lang w:val="fr-CI"/>
        </w:rPr>
      </w:pPr>
    </w:p>
    <w:p w14:paraId="0E980087"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CHAPITRE II : APPROCHE MÉTHODOLOGIQUE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14</w:t>
      </w:r>
    </w:p>
    <w:p w14:paraId="78590658"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 Champ d’investigation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14</w:t>
      </w:r>
    </w:p>
    <w:p w14:paraId="0A554CDE" w14:textId="1D9AD7F3"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II- </w:t>
      </w:r>
      <w:ins w:id="7" w:author="MK" w:date="2024-06-30T12:10:00Z" w16du:dateUtc="2024-06-30T10:10:00Z">
        <w:r w:rsidR="003B6BDB">
          <w:rPr>
            <w:rFonts w:ascii="Times New Roman" w:hAnsi="Times New Roman" w:cs="Times New Roman"/>
            <w:sz w:val="24"/>
            <w:szCs w:val="24"/>
            <w:lang w:val="fr-CI"/>
          </w:rPr>
          <w:t>É</w:t>
        </w:r>
      </w:ins>
      <w:del w:id="8" w:author="MK" w:date="2024-06-30T12:10:00Z" w16du:dateUtc="2024-06-30T10:10:00Z">
        <w:r w:rsidDel="003B6BDB">
          <w:rPr>
            <w:rFonts w:ascii="Times New Roman" w:hAnsi="Times New Roman" w:cs="Times New Roman"/>
            <w:sz w:val="24"/>
            <w:szCs w:val="24"/>
            <w:lang w:val="fr-CI"/>
          </w:rPr>
          <w:delText>E</w:delText>
        </w:r>
      </w:del>
      <w:r>
        <w:rPr>
          <w:rFonts w:ascii="Times New Roman" w:hAnsi="Times New Roman" w:cs="Times New Roman"/>
          <w:sz w:val="24"/>
          <w:szCs w:val="24"/>
          <w:lang w:val="fr-CI"/>
        </w:rPr>
        <w:t xml:space="preserve">chantillonnage et taille de l’échantillonnage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14</w:t>
      </w:r>
    </w:p>
    <w:p w14:paraId="05728D89" w14:textId="0C31748C"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III- Technique de collecte</w:t>
      </w:r>
      <w:del w:id="9" w:author="MK" w:date="2024-06-30T12:10:00Z" w16du:dateUtc="2024-06-30T10:10:00Z">
        <w:r w:rsidDel="003B6BDB">
          <w:rPr>
            <w:rFonts w:ascii="Times New Roman" w:hAnsi="Times New Roman" w:cs="Times New Roman"/>
            <w:sz w:val="24"/>
            <w:szCs w:val="24"/>
            <w:lang w:val="fr-CI"/>
          </w:rPr>
          <w:delText>s</w:delText>
        </w:r>
      </w:del>
      <w:r>
        <w:rPr>
          <w:rFonts w:ascii="Times New Roman" w:hAnsi="Times New Roman" w:cs="Times New Roman"/>
          <w:sz w:val="24"/>
          <w:szCs w:val="24"/>
          <w:lang w:val="fr-CI"/>
        </w:rPr>
        <w:t xml:space="preserve"> de données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15</w:t>
      </w:r>
    </w:p>
    <w:p w14:paraId="16AC6CAE"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IV- Approche d’analyse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16</w:t>
      </w:r>
    </w:p>
    <w:p w14:paraId="6FD2139E"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 Difficultés et limites de l’étude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17</w:t>
      </w:r>
    </w:p>
    <w:p w14:paraId="69478E61"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VI- Plan de rédaction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18</w:t>
      </w:r>
    </w:p>
    <w:p w14:paraId="792E1459" w14:textId="77777777" w:rsidR="00FA1AC7" w:rsidRDefault="00FA1AC7" w:rsidP="00FA1AC7">
      <w:pPr>
        <w:spacing w:after="0" w:line="360" w:lineRule="auto"/>
        <w:jc w:val="both"/>
        <w:rPr>
          <w:rFonts w:ascii="Times New Roman" w:hAnsi="Times New Roman" w:cs="Times New Roman"/>
          <w:b/>
          <w:sz w:val="24"/>
          <w:szCs w:val="24"/>
          <w:lang w:val="fr-CI"/>
        </w:rPr>
      </w:pPr>
    </w:p>
    <w:p w14:paraId="77CF96DC"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CONCLUSION </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19</w:t>
      </w:r>
    </w:p>
    <w:p w14:paraId="71DB71ED"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BIBLIOGRAPHIE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20</w:t>
      </w:r>
    </w:p>
    <w:p w14:paraId="0AAE829E"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TABLE DES MATIÈRES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21</w:t>
      </w:r>
    </w:p>
    <w:p w14:paraId="63D5A211" w14:textId="77777777" w:rsidR="00FA1AC7" w:rsidRDefault="00FA1AC7" w:rsidP="00FA1AC7">
      <w:pPr>
        <w:spacing w:line="360" w:lineRule="auto"/>
        <w:rPr>
          <w:rFonts w:ascii="Times New Roman" w:hAnsi="Times New Roman" w:cs="Times New Roman"/>
          <w:b/>
          <w:sz w:val="24"/>
          <w:szCs w:val="24"/>
          <w:lang w:val="fr-CI"/>
        </w:rPr>
      </w:pPr>
      <w:r>
        <w:rPr>
          <w:rFonts w:ascii="Times New Roman" w:hAnsi="Times New Roman" w:cs="Times New Roman"/>
          <w:b/>
          <w:sz w:val="24"/>
          <w:szCs w:val="24"/>
          <w:lang w:val="fr-CI"/>
        </w:rPr>
        <w:br w:type="page"/>
      </w:r>
    </w:p>
    <w:bookmarkEnd w:id="3"/>
    <w:p w14:paraId="15B748A2" w14:textId="77777777" w:rsidR="00FA1AC7" w:rsidRDefault="00FA1AC7" w:rsidP="00FA1AC7">
      <w:pPr>
        <w:spacing w:after="0" w:line="360" w:lineRule="auto"/>
        <w:jc w:val="both"/>
        <w:rPr>
          <w:rFonts w:ascii="Times New Roman" w:hAnsi="Times New Roman" w:cs="Times New Roman"/>
          <w:bCs/>
          <w:sz w:val="24"/>
          <w:szCs w:val="24"/>
          <w:lang w:val="fr-CI"/>
        </w:rPr>
      </w:pPr>
    </w:p>
    <w:p w14:paraId="336A3C41" w14:textId="77777777" w:rsidR="00FA1AC7" w:rsidRDefault="00FA1AC7" w:rsidP="00FA1AC7">
      <w:pPr>
        <w:spacing w:after="0" w:line="360" w:lineRule="auto"/>
        <w:jc w:val="both"/>
        <w:rPr>
          <w:rFonts w:ascii="Times New Roman" w:hAnsi="Times New Roman" w:cs="Times New Roman"/>
          <w:bCs/>
          <w:sz w:val="24"/>
          <w:szCs w:val="24"/>
          <w:lang w:val="fr-CI"/>
        </w:rPr>
      </w:pPr>
    </w:p>
    <w:p w14:paraId="0D965572" w14:textId="77777777" w:rsidR="00FA1AC7" w:rsidRDefault="00FA1AC7" w:rsidP="00FA1AC7">
      <w:pPr>
        <w:spacing w:after="0" w:line="360" w:lineRule="auto"/>
        <w:jc w:val="both"/>
        <w:rPr>
          <w:rFonts w:ascii="Times New Roman" w:hAnsi="Times New Roman" w:cs="Times New Roman"/>
          <w:bCs/>
          <w:sz w:val="24"/>
          <w:szCs w:val="24"/>
          <w:lang w:val="fr-CI"/>
        </w:rPr>
      </w:pPr>
    </w:p>
    <w:p w14:paraId="5B58A2FF" w14:textId="77777777" w:rsidR="00FA1AC7" w:rsidRDefault="00FA1AC7" w:rsidP="00FA1AC7">
      <w:pPr>
        <w:spacing w:after="0" w:line="360" w:lineRule="auto"/>
        <w:jc w:val="both"/>
        <w:rPr>
          <w:rFonts w:ascii="Times New Roman" w:hAnsi="Times New Roman" w:cs="Times New Roman"/>
          <w:bCs/>
          <w:sz w:val="24"/>
          <w:szCs w:val="24"/>
          <w:lang w:val="fr-CI"/>
        </w:rPr>
      </w:pPr>
    </w:p>
    <w:p w14:paraId="7271ED65" w14:textId="77777777" w:rsidR="00FA1AC7" w:rsidRDefault="00FA1AC7" w:rsidP="00FA1AC7">
      <w:pPr>
        <w:spacing w:after="0" w:line="360" w:lineRule="auto"/>
        <w:jc w:val="both"/>
        <w:rPr>
          <w:rFonts w:ascii="Times New Roman" w:hAnsi="Times New Roman" w:cs="Times New Roman"/>
          <w:bCs/>
          <w:sz w:val="24"/>
          <w:szCs w:val="24"/>
          <w:lang w:val="fr-CI"/>
        </w:rPr>
      </w:pPr>
    </w:p>
    <w:p w14:paraId="17AD36F4" w14:textId="77777777" w:rsidR="00FA1AC7" w:rsidRDefault="00FA1AC7" w:rsidP="00FA1AC7">
      <w:pPr>
        <w:spacing w:after="0" w:line="360" w:lineRule="auto"/>
        <w:jc w:val="both"/>
        <w:rPr>
          <w:rFonts w:ascii="Times New Roman" w:hAnsi="Times New Roman" w:cs="Times New Roman"/>
          <w:bCs/>
          <w:sz w:val="24"/>
          <w:szCs w:val="24"/>
          <w:lang w:val="fr-CI"/>
        </w:rPr>
      </w:pPr>
    </w:p>
    <w:p w14:paraId="6B21DA79" w14:textId="77777777" w:rsidR="00FA1AC7" w:rsidRDefault="00FA1AC7" w:rsidP="00FA1AC7">
      <w:pPr>
        <w:spacing w:after="0" w:line="360" w:lineRule="auto"/>
        <w:jc w:val="both"/>
        <w:rPr>
          <w:rFonts w:ascii="Times New Roman" w:hAnsi="Times New Roman" w:cs="Times New Roman"/>
          <w:bCs/>
          <w:sz w:val="24"/>
          <w:szCs w:val="24"/>
          <w:lang w:val="fr-CI"/>
        </w:rPr>
      </w:pPr>
    </w:p>
    <w:p w14:paraId="0CC737C4" w14:textId="77777777" w:rsidR="00FA1AC7" w:rsidRDefault="00FA1AC7" w:rsidP="00FA1AC7">
      <w:pPr>
        <w:spacing w:after="0" w:line="360" w:lineRule="auto"/>
        <w:jc w:val="both"/>
        <w:rPr>
          <w:rFonts w:ascii="Times New Roman" w:hAnsi="Times New Roman" w:cs="Times New Roman"/>
          <w:bCs/>
          <w:sz w:val="24"/>
          <w:szCs w:val="24"/>
          <w:lang w:val="fr-CI"/>
        </w:rPr>
      </w:pPr>
    </w:p>
    <w:p w14:paraId="51B30B95" w14:textId="77777777" w:rsidR="00FA1AC7" w:rsidRDefault="00FA1AC7" w:rsidP="00FA1AC7">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Je dédie ce travail à mon grand-père DORE TONY. </w:t>
      </w:r>
    </w:p>
    <w:p w14:paraId="5CD02181" w14:textId="77777777" w:rsidR="00FA1AC7" w:rsidRDefault="00FA1AC7" w:rsidP="00FA1AC7">
      <w:pPr>
        <w:spacing w:after="0" w:line="360" w:lineRule="auto"/>
        <w:jc w:val="both"/>
        <w:rPr>
          <w:rFonts w:ascii="Times New Roman" w:hAnsi="Times New Roman" w:cs="Times New Roman"/>
          <w:b/>
          <w:sz w:val="24"/>
          <w:szCs w:val="24"/>
          <w:lang w:val="fr-CI"/>
        </w:rPr>
      </w:pPr>
    </w:p>
    <w:p w14:paraId="37A22B8E" w14:textId="77777777" w:rsidR="00FA1AC7" w:rsidRDefault="00FA1AC7" w:rsidP="00FA1AC7">
      <w:pPr>
        <w:spacing w:after="0" w:line="360" w:lineRule="auto"/>
        <w:jc w:val="both"/>
        <w:rPr>
          <w:rFonts w:ascii="Times New Roman" w:hAnsi="Times New Roman" w:cs="Times New Roman"/>
          <w:b/>
          <w:sz w:val="24"/>
          <w:szCs w:val="24"/>
          <w:lang w:val="fr-CI"/>
        </w:rPr>
      </w:pPr>
    </w:p>
    <w:p w14:paraId="636DAA52" w14:textId="77777777" w:rsidR="00FA1AC7" w:rsidRDefault="00FA1AC7" w:rsidP="00FA1AC7">
      <w:pPr>
        <w:spacing w:after="0" w:line="360" w:lineRule="auto"/>
        <w:jc w:val="both"/>
        <w:rPr>
          <w:rFonts w:ascii="Times New Roman" w:hAnsi="Times New Roman" w:cs="Times New Roman"/>
          <w:b/>
          <w:sz w:val="24"/>
          <w:szCs w:val="24"/>
          <w:lang w:val="fr-CI"/>
        </w:rPr>
      </w:pPr>
    </w:p>
    <w:p w14:paraId="012BED6D" w14:textId="77777777" w:rsidR="00FA1AC7" w:rsidRDefault="00FA1AC7" w:rsidP="00FA1AC7">
      <w:pPr>
        <w:spacing w:after="0" w:line="360" w:lineRule="auto"/>
        <w:jc w:val="both"/>
        <w:rPr>
          <w:rFonts w:ascii="Times New Roman" w:hAnsi="Times New Roman" w:cs="Times New Roman"/>
          <w:b/>
          <w:sz w:val="24"/>
          <w:szCs w:val="24"/>
          <w:lang w:val="fr-CI"/>
        </w:rPr>
      </w:pPr>
    </w:p>
    <w:p w14:paraId="0D4015B7" w14:textId="77777777" w:rsidR="00FA1AC7" w:rsidRDefault="00FA1AC7" w:rsidP="00FA1AC7">
      <w:pPr>
        <w:spacing w:after="0" w:line="360" w:lineRule="auto"/>
        <w:jc w:val="both"/>
        <w:rPr>
          <w:rFonts w:ascii="Times New Roman" w:hAnsi="Times New Roman" w:cs="Times New Roman"/>
          <w:b/>
          <w:sz w:val="24"/>
          <w:szCs w:val="24"/>
          <w:lang w:val="fr-CI"/>
        </w:rPr>
      </w:pPr>
    </w:p>
    <w:p w14:paraId="6E8DB9E9" w14:textId="77777777" w:rsidR="00FA1AC7" w:rsidRDefault="00FA1AC7" w:rsidP="00FA1AC7">
      <w:pPr>
        <w:spacing w:after="0" w:line="360" w:lineRule="auto"/>
        <w:jc w:val="both"/>
        <w:rPr>
          <w:rFonts w:ascii="Times New Roman" w:hAnsi="Times New Roman" w:cs="Times New Roman"/>
          <w:b/>
          <w:sz w:val="24"/>
          <w:szCs w:val="24"/>
          <w:lang w:val="fr-CI"/>
        </w:rPr>
      </w:pPr>
    </w:p>
    <w:p w14:paraId="4E222055" w14:textId="77777777" w:rsidR="00FA1AC7" w:rsidRDefault="00FA1AC7" w:rsidP="00FA1AC7">
      <w:pPr>
        <w:spacing w:after="0" w:line="360" w:lineRule="auto"/>
        <w:jc w:val="both"/>
        <w:rPr>
          <w:rFonts w:ascii="Times New Roman" w:hAnsi="Times New Roman" w:cs="Times New Roman"/>
          <w:b/>
          <w:sz w:val="24"/>
          <w:szCs w:val="24"/>
          <w:lang w:val="fr-CI"/>
        </w:rPr>
      </w:pPr>
    </w:p>
    <w:p w14:paraId="0E3F48B4" w14:textId="77777777" w:rsidR="00FA1AC7" w:rsidRDefault="00FA1AC7" w:rsidP="00FA1AC7">
      <w:pPr>
        <w:spacing w:after="0" w:line="360" w:lineRule="auto"/>
        <w:jc w:val="both"/>
        <w:rPr>
          <w:rFonts w:ascii="Times New Roman" w:hAnsi="Times New Roman" w:cs="Times New Roman"/>
          <w:b/>
          <w:sz w:val="24"/>
          <w:szCs w:val="24"/>
          <w:lang w:val="fr-CI"/>
        </w:rPr>
      </w:pPr>
    </w:p>
    <w:p w14:paraId="2CD4E37B" w14:textId="77777777" w:rsidR="00FA1AC7" w:rsidRDefault="00FA1AC7" w:rsidP="00FA1AC7">
      <w:pPr>
        <w:spacing w:after="0" w:line="360" w:lineRule="auto"/>
        <w:jc w:val="both"/>
        <w:rPr>
          <w:rFonts w:ascii="Times New Roman" w:hAnsi="Times New Roman" w:cs="Times New Roman"/>
          <w:b/>
          <w:sz w:val="24"/>
          <w:szCs w:val="24"/>
          <w:lang w:val="fr-CI"/>
        </w:rPr>
      </w:pPr>
    </w:p>
    <w:p w14:paraId="7E27A119" w14:textId="77777777" w:rsidR="00FA1AC7" w:rsidRDefault="00FA1AC7" w:rsidP="00FA1AC7">
      <w:pPr>
        <w:spacing w:after="0" w:line="360" w:lineRule="auto"/>
        <w:jc w:val="both"/>
        <w:rPr>
          <w:rFonts w:ascii="Times New Roman" w:hAnsi="Times New Roman" w:cs="Times New Roman"/>
          <w:b/>
          <w:sz w:val="24"/>
          <w:szCs w:val="24"/>
          <w:lang w:val="fr-CI"/>
        </w:rPr>
      </w:pPr>
    </w:p>
    <w:p w14:paraId="515C3DDB" w14:textId="77777777" w:rsidR="00FA1AC7" w:rsidRDefault="00FA1AC7" w:rsidP="00FA1AC7">
      <w:pPr>
        <w:spacing w:after="0" w:line="360" w:lineRule="auto"/>
        <w:jc w:val="both"/>
        <w:rPr>
          <w:rFonts w:ascii="Times New Roman" w:hAnsi="Times New Roman" w:cs="Times New Roman"/>
          <w:b/>
          <w:sz w:val="24"/>
          <w:szCs w:val="24"/>
          <w:lang w:val="fr-CI"/>
        </w:rPr>
      </w:pPr>
    </w:p>
    <w:p w14:paraId="5ABDEB79" w14:textId="77777777" w:rsidR="00FA1AC7" w:rsidRDefault="00FA1AC7" w:rsidP="00FA1AC7">
      <w:pPr>
        <w:spacing w:after="0" w:line="360" w:lineRule="auto"/>
        <w:jc w:val="both"/>
        <w:rPr>
          <w:rFonts w:ascii="Times New Roman" w:hAnsi="Times New Roman" w:cs="Times New Roman"/>
          <w:b/>
          <w:sz w:val="24"/>
          <w:szCs w:val="24"/>
          <w:lang w:val="fr-CI"/>
        </w:rPr>
      </w:pPr>
    </w:p>
    <w:p w14:paraId="42FF76E5" w14:textId="77777777" w:rsidR="00FA1AC7" w:rsidRDefault="00FA1AC7" w:rsidP="00FA1AC7">
      <w:pPr>
        <w:spacing w:after="0" w:line="360" w:lineRule="auto"/>
        <w:jc w:val="both"/>
        <w:rPr>
          <w:rFonts w:ascii="Times New Roman" w:hAnsi="Times New Roman" w:cs="Times New Roman"/>
          <w:b/>
          <w:sz w:val="24"/>
          <w:szCs w:val="24"/>
          <w:lang w:val="fr-CI"/>
        </w:rPr>
      </w:pPr>
    </w:p>
    <w:p w14:paraId="5D810548" w14:textId="77777777" w:rsidR="00FA1AC7" w:rsidRDefault="00FA1AC7" w:rsidP="00FA1AC7">
      <w:pPr>
        <w:spacing w:after="0" w:line="360" w:lineRule="auto"/>
        <w:jc w:val="both"/>
        <w:rPr>
          <w:rFonts w:ascii="Times New Roman" w:hAnsi="Times New Roman" w:cs="Times New Roman"/>
          <w:b/>
          <w:sz w:val="24"/>
          <w:szCs w:val="24"/>
          <w:lang w:val="fr-CI"/>
        </w:rPr>
      </w:pPr>
    </w:p>
    <w:p w14:paraId="39B4900C" w14:textId="77777777" w:rsidR="00FA1AC7" w:rsidRDefault="00FA1AC7" w:rsidP="00FA1AC7">
      <w:pPr>
        <w:spacing w:after="0" w:line="360" w:lineRule="auto"/>
        <w:jc w:val="both"/>
        <w:rPr>
          <w:rFonts w:ascii="Times New Roman" w:hAnsi="Times New Roman" w:cs="Times New Roman"/>
          <w:b/>
          <w:sz w:val="24"/>
          <w:szCs w:val="24"/>
          <w:lang w:val="fr-CI"/>
        </w:rPr>
      </w:pPr>
    </w:p>
    <w:p w14:paraId="5F06DD9F" w14:textId="77777777" w:rsidR="00FA1AC7" w:rsidRDefault="00FA1AC7" w:rsidP="00FA1AC7">
      <w:pPr>
        <w:spacing w:after="0" w:line="360" w:lineRule="auto"/>
        <w:jc w:val="both"/>
        <w:rPr>
          <w:rFonts w:ascii="Times New Roman" w:hAnsi="Times New Roman" w:cs="Times New Roman"/>
          <w:b/>
          <w:sz w:val="24"/>
          <w:szCs w:val="24"/>
          <w:lang w:val="fr-CI"/>
        </w:rPr>
      </w:pPr>
    </w:p>
    <w:p w14:paraId="2570FE9F" w14:textId="77777777" w:rsidR="00FA1AC7" w:rsidRDefault="00FA1AC7" w:rsidP="00FA1AC7">
      <w:pPr>
        <w:spacing w:after="0" w:line="360" w:lineRule="auto"/>
        <w:jc w:val="both"/>
        <w:rPr>
          <w:rFonts w:ascii="Times New Roman" w:hAnsi="Times New Roman" w:cs="Times New Roman"/>
          <w:b/>
          <w:sz w:val="24"/>
          <w:szCs w:val="24"/>
          <w:lang w:val="fr-CI"/>
        </w:rPr>
      </w:pPr>
    </w:p>
    <w:p w14:paraId="7AE4D5C7" w14:textId="77777777" w:rsidR="00FA1AC7" w:rsidRDefault="00FA1AC7" w:rsidP="00FA1AC7">
      <w:pPr>
        <w:spacing w:after="0" w:line="360" w:lineRule="auto"/>
        <w:jc w:val="both"/>
        <w:rPr>
          <w:rFonts w:ascii="Times New Roman" w:hAnsi="Times New Roman" w:cs="Times New Roman"/>
          <w:b/>
          <w:sz w:val="24"/>
          <w:szCs w:val="24"/>
          <w:lang w:val="fr-CI"/>
        </w:rPr>
      </w:pPr>
    </w:p>
    <w:p w14:paraId="37EA2017" w14:textId="77777777" w:rsidR="00FA1AC7" w:rsidRDefault="00FA1AC7" w:rsidP="00FA1AC7">
      <w:pPr>
        <w:spacing w:after="0" w:line="360" w:lineRule="auto"/>
        <w:jc w:val="both"/>
        <w:rPr>
          <w:rFonts w:ascii="Times New Roman" w:hAnsi="Times New Roman" w:cs="Times New Roman"/>
          <w:b/>
          <w:sz w:val="24"/>
          <w:szCs w:val="24"/>
          <w:lang w:val="fr-CI"/>
        </w:rPr>
      </w:pPr>
    </w:p>
    <w:p w14:paraId="2BDDE24E" w14:textId="77777777" w:rsidR="00FA1AC7" w:rsidRDefault="00FA1AC7" w:rsidP="00FA1AC7">
      <w:pPr>
        <w:spacing w:after="0" w:line="360" w:lineRule="auto"/>
        <w:jc w:val="both"/>
        <w:rPr>
          <w:rFonts w:ascii="Times New Roman" w:hAnsi="Times New Roman" w:cs="Times New Roman"/>
          <w:b/>
          <w:sz w:val="24"/>
          <w:szCs w:val="24"/>
          <w:lang w:val="fr-CI"/>
        </w:rPr>
      </w:pPr>
    </w:p>
    <w:p w14:paraId="7A3F9CE7" w14:textId="77777777" w:rsidR="00FA1AC7" w:rsidRDefault="00FA1AC7" w:rsidP="00FA1AC7">
      <w:pPr>
        <w:spacing w:after="0" w:line="360" w:lineRule="auto"/>
        <w:jc w:val="both"/>
        <w:rPr>
          <w:rFonts w:ascii="Times New Roman" w:hAnsi="Times New Roman" w:cs="Times New Roman"/>
          <w:b/>
          <w:sz w:val="24"/>
          <w:szCs w:val="24"/>
          <w:lang w:val="fr-CI"/>
        </w:rPr>
      </w:pPr>
    </w:p>
    <w:p w14:paraId="75735090" w14:textId="77777777" w:rsidR="00FA1AC7" w:rsidRDefault="00FA1AC7" w:rsidP="00FA1AC7">
      <w:pPr>
        <w:spacing w:after="0" w:line="360" w:lineRule="auto"/>
        <w:jc w:val="both"/>
        <w:rPr>
          <w:rFonts w:ascii="Times New Roman" w:hAnsi="Times New Roman" w:cs="Times New Roman"/>
          <w:b/>
          <w:sz w:val="24"/>
          <w:szCs w:val="24"/>
          <w:lang w:val="fr-CI"/>
        </w:rPr>
      </w:pPr>
    </w:p>
    <w:p w14:paraId="63E68DE2" w14:textId="77777777" w:rsidR="00FA1AC7" w:rsidRDefault="00FA1AC7" w:rsidP="00FA1AC7">
      <w:pPr>
        <w:spacing w:after="0" w:line="360" w:lineRule="auto"/>
        <w:jc w:val="both"/>
        <w:rPr>
          <w:rFonts w:ascii="Times New Roman" w:hAnsi="Times New Roman" w:cs="Times New Roman"/>
          <w:b/>
          <w:sz w:val="24"/>
          <w:szCs w:val="24"/>
          <w:lang w:val="fr-CI"/>
        </w:rPr>
      </w:pPr>
    </w:p>
    <w:p w14:paraId="1EDE14C2" w14:textId="77777777" w:rsidR="00FA1AC7" w:rsidRDefault="00FA1AC7" w:rsidP="00FA1AC7">
      <w:pPr>
        <w:spacing w:after="0" w:line="360" w:lineRule="auto"/>
        <w:jc w:val="both"/>
        <w:rPr>
          <w:rFonts w:ascii="Times New Roman" w:hAnsi="Times New Roman" w:cs="Times New Roman"/>
          <w:b/>
          <w:sz w:val="24"/>
          <w:szCs w:val="24"/>
          <w:lang w:val="fr-CI"/>
        </w:rPr>
      </w:pPr>
    </w:p>
    <w:p w14:paraId="48CF2168" w14:textId="77777777" w:rsidR="00FA1AC7" w:rsidRDefault="00FA1AC7" w:rsidP="00FA1AC7">
      <w:pPr>
        <w:spacing w:after="0" w:line="360" w:lineRule="auto"/>
        <w:jc w:val="both"/>
        <w:rPr>
          <w:rFonts w:ascii="Times New Roman" w:hAnsi="Times New Roman" w:cs="Times New Roman"/>
          <w:b/>
          <w:sz w:val="24"/>
          <w:szCs w:val="24"/>
          <w:lang w:val="fr-CI"/>
        </w:rPr>
      </w:pPr>
    </w:p>
    <w:p w14:paraId="4D415ED5"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 xml:space="preserve">REMERCIEMENTS </w:t>
      </w:r>
    </w:p>
    <w:p w14:paraId="5FDFF93A" w14:textId="77777777" w:rsidR="00FA1AC7" w:rsidRDefault="00FA1AC7" w:rsidP="00FA1AC7">
      <w:pPr>
        <w:spacing w:after="0" w:line="360" w:lineRule="auto"/>
        <w:jc w:val="both"/>
        <w:rPr>
          <w:rFonts w:ascii="Times New Roman" w:hAnsi="Times New Roman" w:cs="Times New Roman"/>
          <w:b/>
          <w:sz w:val="24"/>
          <w:szCs w:val="24"/>
          <w:lang w:val="fr-CI"/>
        </w:rPr>
      </w:pPr>
    </w:p>
    <w:p w14:paraId="2E691CD5" w14:textId="55685B46"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Nous voulons exprimer notre gratitude à l’endroit de notre </w:t>
      </w:r>
      <w:del w:id="10" w:author="MK" w:date="2024-06-30T12:41:00Z" w16du:dateUtc="2024-06-30T10:41:00Z">
        <w:r w:rsidDel="00A31B29">
          <w:rPr>
            <w:rFonts w:ascii="Times New Roman" w:hAnsi="Times New Roman" w:cs="Times New Roman"/>
            <w:sz w:val="24"/>
            <w:szCs w:val="24"/>
          </w:rPr>
          <w:delText>encadreur </w:delText>
        </w:r>
      </w:del>
      <w:ins w:id="11" w:author="MK" w:date="2024-06-30T12:41:00Z" w16du:dateUtc="2024-06-30T10:41:00Z">
        <w:r w:rsidR="00A31B29">
          <w:rPr>
            <w:rFonts w:ascii="Times New Roman" w:hAnsi="Times New Roman" w:cs="Times New Roman"/>
            <w:sz w:val="24"/>
            <w:szCs w:val="24"/>
          </w:rPr>
          <w:t>directeur de mémoire</w:t>
        </w:r>
      </w:ins>
      <w:r>
        <w:rPr>
          <w:rFonts w:ascii="Times New Roman" w:hAnsi="Times New Roman" w:cs="Times New Roman"/>
          <w:sz w:val="24"/>
          <w:szCs w:val="24"/>
        </w:rPr>
        <w:t>, Docteur KHAN KOUAME, qui nous a consacré</w:t>
      </w:r>
      <w:ins w:id="12" w:author="MK" w:date="2024-06-30T12:41:00Z" w16du:dateUtc="2024-06-30T10:41:00Z">
        <w:r w:rsidR="00A31B29">
          <w:rPr>
            <w:rFonts w:ascii="Times New Roman" w:hAnsi="Times New Roman" w:cs="Times New Roman"/>
            <w:sz w:val="24"/>
            <w:szCs w:val="24"/>
          </w:rPr>
          <w:t>e</w:t>
        </w:r>
      </w:ins>
      <w:r>
        <w:rPr>
          <w:rFonts w:ascii="Times New Roman" w:hAnsi="Times New Roman" w:cs="Times New Roman"/>
          <w:sz w:val="24"/>
          <w:szCs w:val="24"/>
        </w:rPr>
        <w:t xml:space="preserve"> de son temps et qui nous a apporté</w:t>
      </w:r>
      <w:ins w:id="13" w:author="MK" w:date="2024-06-30T12:41:00Z" w16du:dateUtc="2024-06-30T10:41:00Z">
        <w:r w:rsidR="00A31B29">
          <w:rPr>
            <w:rFonts w:ascii="Times New Roman" w:hAnsi="Times New Roman" w:cs="Times New Roman"/>
            <w:sz w:val="24"/>
            <w:szCs w:val="24"/>
          </w:rPr>
          <w:t>e</w:t>
        </w:r>
      </w:ins>
      <w:r>
        <w:rPr>
          <w:rFonts w:ascii="Times New Roman" w:hAnsi="Times New Roman" w:cs="Times New Roman"/>
          <w:sz w:val="24"/>
          <w:szCs w:val="24"/>
        </w:rPr>
        <w:t xml:space="preserve"> son expertise afin que nous puissions parfaire notre mini- mémoire. Ses conseils et encouragements ont été pour nous une source de motivation. Nous remercions aussi monsieur le référant scientifique, Professeur OULAI Jean Claude pour les séminaires organisés afin de nous donner les directives pour l’écriture de notre mini -mémoire et pour ses conseils qui ont été pour nous une force. Nous sommes également reconnaissants au corps enseignant </w:t>
      </w:r>
      <w:ins w:id="14" w:author="MK" w:date="2024-06-30T12:42:00Z" w16du:dateUtc="2024-06-30T10:42:00Z">
        <w:r w:rsidR="00A31B29">
          <w:rPr>
            <w:rFonts w:ascii="Times New Roman" w:hAnsi="Times New Roman" w:cs="Times New Roman"/>
            <w:sz w:val="24"/>
            <w:szCs w:val="24"/>
          </w:rPr>
          <w:t xml:space="preserve">et à l’administration générale </w:t>
        </w:r>
      </w:ins>
      <w:r>
        <w:rPr>
          <w:rFonts w:ascii="Times New Roman" w:hAnsi="Times New Roman" w:cs="Times New Roman"/>
          <w:sz w:val="24"/>
          <w:szCs w:val="24"/>
        </w:rPr>
        <w:t xml:space="preserve">de notre université pour les </w:t>
      </w:r>
      <w:ins w:id="15" w:author="MK" w:date="2024-06-30T12:42:00Z" w16du:dateUtc="2024-06-30T10:42:00Z">
        <w:r w:rsidR="00481010">
          <w:rPr>
            <w:rFonts w:ascii="Times New Roman" w:hAnsi="Times New Roman" w:cs="Times New Roman"/>
            <w:sz w:val="24"/>
            <w:szCs w:val="24"/>
          </w:rPr>
          <w:t xml:space="preserve">efforts consentis afin que les </w:t>
        </w:r>
      </w:ins>
      <w:r>
        <w:rPr>
          <w:rFonts w:ascii="Times New Roman" w:hAnsi="Times New Roman" w:cs="Times New Roman"/>
          <w:sz w:val="24"/>
          <w:szCs w:val="24"/>
        </w:rPr>
        <w:t>cours</w:t>
      </w:r>
      <w:ins w:id="16" w:author="MK" w:date="2024-06-30T12:43:00Z" w16du:dateUtc="2024-06-30T10:43:00Z">
        <w:r w:rsidR="00481010">
          <w:rPr>
            <w:rFonts w:ascii="Times New Roman" w:hAnsi="Times New Roman" w:cs="Times New Roman"/>
            <w:sz w:val="24"/>
            <w:szCs w:val="24"/>
          </w:rPr>
          <w:t xml:space="preserve"> soient </w:t>
        </w:r>
      </w:ins>
      <w:r>
        <w:rPr>
          <w:rFonts w:ascii="Times New Roman" w:hAnsi="Times New Roman" w:cs="Times New Roman"/>
          <w:sz w:val="24"/>
          <w:szCs w:val="24"/>
        </w:rPr>
        <w:t xml:space="preserve"> dispensés</w:t>
      </w:r>
      <w:ins w:id="17" w:author="MK" w:date="2024-06-30T12:43:00Z" w16du:dateUtc="2024-06-30T10:43:00Z">
        <w:r w:rsidR="00481010">
          <w:rPr>
            <w:rFonts w:ascii="Times New Roman" w:hAnsi="Times New Roman" w:cs="Times New Roman"/>
            <w:sz w:val="24"/>
            <w:szCs w:val="24"/>
          </w:rPr>
          <w:t xml:space="preserve"> dans des conditions plus que favorables</w:t>
        </w:r>
      </w:ins>
      <w:r>
        <w:rPr>
          <w:rFonts w:ascii="Times New Roman" w:hAnsi="Times New Roman" w:cs="Times New Roman"/>
          <w:sz w:val="24"/>
          <w:szCs w:val="24"/>
        </w:rPr>
        <w:t xml:space="preserve">. </w:t>
      </w:r>
    </w:p>
    <w:p w14:paraId="1183ED66" w14:textId="77777777"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Nous ne saurons terminer sans remercier monsieur et madame GOUEGONE pour les prières portées à notre égard.</w:t>
      </w:r>
    </w:p>
    <w:p w14:paraId="0D37299D" w14:textId="77777777" w:rsidR="00FA1AC7" w:rsidRDefault="00FA1AC7" w:rsidP="00FA1AC7">
      <w:pPr>
        <w:spacing w:line="360" w:lineRule="auto"/>
        <w:rPr>
          <w:rFonts w:ascii="Times New Roman" w:hAnsi="Times New Roman" w:cs="Times New Roman"/>
          <w:b/>
          <w:sz w:val="24"/>
          <w:szCs w:val="24"/>
          <w:lang w:val="fr-CI"/>
        </w:rPr>
      </w:pPr>
      <w:r>
        <w:rPr>
          <w:rFonts w:ascii="Times New Roman" w:hAnsi="Times New Roman" w:cs="Times New Roman"/>
          <w:b/>
          <w:sz w:val="24"/>
          <w:szCs w:val="24"/>
          <w:lang w:val="fr-CI"/>
        </w:rPr>
        <w:br w:type="page"/>
      </w:r>
    </w:p>
    <w:p w14:paraId="1844316C" w14:textId="1696AAF2"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INTRODUCTION G</w:t>
      </w:r>
      <w:ins w:id="18" w:author="MK" w:date="2024-06-30T12:10:00Z" w16du:dateUtc="2024-06-30T10:10:00Z">
        <w:r w:rsidR="003B6BDB">
          <w:rPr>
            <w:rFonts w:ascii="Times New Roman" w:hAnsi="Times New Roman" w:cs="Times New Roman"/>
            <w:b/>
            <w:sz w:val="24"/>
            <w:szCs w:val="24"/>
            <w:lang w:val="fr-CI"/>
          </w:rPr>
          <w:t>ÉNÉ</w:t>
        </w:r>
      </w:ins>
      <w:del w:id="19" w:author="MK" w:date="2024-06-30T12:10:00Z" w16du:dateUtc="2024-06-30T10:10:00Z">
        <w:r w:rsidDel="003B6BDB">
          <w:rPr>
            <w:rFonts w:ascii="Times New Roman" w:hAnsi="Times New Roman" w:cs="Times New Roman"/>
            <w:b/>
            <w:sz w:val="24"/>
            <w:szCs w:val="24"/>
            <w:lang w:val="fr-CI"/>
          </w:rPr>
          <w:delText>ENE</w:delText>
        </w:r>
      </w:del>
      <w:r>
        <w:rPr>
          <w:rFonts w:ascii="Times New Roman" w:hAnsi="Times New Roman" w:cs="Times New Roman"/>
          <w:b/>
          <w:sz w:val="24"/>
          <w:szCs w:val="24"/>
          <w:lang w:val="fr-CI"/>
        </w:rPr>
        <w:t xml:space="preserve">RALE </w:t>
      </w:r>
    </w:p>
    <w:p w14:paraId="28D4CE8C" w14:textId="77777777" w:rsidR="000D3BA8" w:rsidRDefault="00FA1AC7" w:rsidP="00FA1AC7">
      <w:pPr>
        <w:spacing w:after="0" w:line="360" w:lineRule="auto"/>
        <w:jc w:val="both"/>
        <w:rPr>
          <w:ins w:id="20" w:author="MK" w:date="2024-06-30T12:44:00Z" w16du:dateUtc="2024-06-30T10:44:00Z"/>
          <w:rFonts w:ascii="Times New Roman" w:hAnsi="Times New Roman" w:cs="Times New Roman"/>
          <w:sz w:val="24"/>
          <w:szCs w:val="24"/>
          <w:lang w:val="fr-CI"/>
        </w:rPr>
      </w:pPr>
      <w:r>
        <w:rPr>
          <w:rFonts w:ascii="Times New Roman" w:hAnsi="Times New Roman" w:cs="Times New Roman"/>
          <w:sz w:val="24"/>
          <w:szCs w:val="24"/>
          <w:lang w:val="fr-CI"/>
        </w:rPr>
        <w:t xml:space="preserve">Les entreprises désireuses de mettre en place des initiatives sociales, environnementales, économiques afin d’améliorer leurs stratégies de communication ont fait appel à un concept dénommé RSE, qui signifie la </w:t>
      </w:r>
      <w:del w:id="21" w:author="MK" w:date="2024-06-30T12:43:00Z" w16du:dateUtc="2024-06-30T10:43:00Z">
        <w:r w:rsidDel="000D3BA8">
          <w:rPr>
            <w:rFonts w:ascii="Times New Roman" w:hAnsi="Times New Roman" w:cs="Times New Roman"/>
            <w:sz w:val="24"/>
            <w:szCs w:val="24"/>
            <w:lang w:val="fr-CI"/>
          </w:rPr>
          <w:delText xml:space="preserve">responsabilité </w:delText>
        </w:r>
      </w:del>
      <w:ins w:id="22" w:author="MK" w:date="2024-06-30T12:43:00Z" w16du:dateUtc="2024-06-30T10:43:00Z">
        <w:r w:rsidR="000D3BA8">
          <w:rPr>
            <w:rFonts w:ascii="Times New Roman" w:hAnsi="Times New Roman" w:cs="Times New Roman"/>
            <w:sz w:val="24"/>
            <w:szCs w:val="24"/>
            <w:lang w:val="fr-CI"/>
          </w:rPr>
          <w:t>R</w:t>
        </w:r>
        <w:r w:rsidR="000D3BA8">
          <w:rPr>
            <w:rFonts w:ascii="Times New Roman" w:hAnsi="Times New Roman" w:cs="Times New Roman"/>
            <w:sz w:val="24"/>
            <w:szCs w:val="24"/>
            <w:lang w:val="fr-CI"/>
          </w:rPr>
          <w:t xml:space="preserve">esponsabilité </w:t>
        </w:r>
      </w:ins>
      <w:del w:id="23" w:author="MK" w:date="2024-06-30T12:43:00Z" w16du:dateUtc="2024-06-30T10:43:00Z">
        <w:r w:rsidDel="000D3BA8">
          <w:rPr>
            <w:rFonts w:ascii="Times New Roman" w:hAnsi="Times New Roman" w:cs="Times New Roman"/>
            <w:sz w:val="24"/>
            <w:szCs w:val="24"/>
            <w:lang w:val="fr-CI"/>
          </w:rPr>
          <w:delText xml:space="preserve">sociale </w:delText>
        </w:r>
      </w:del>
      <w:ins w:id="24" w:author="MK" w:date="2024-06-30T12:43:00Z" w16du:dateUtc="2024-06-30T10:43:00Z">
        <w:r w:rsidR="000D3BA8">
          <w:rPr>
            <w:rFonts w:ascii="Times New Roman" w:hAnsi="Times New Roman" w:cs="Times New Roman"/>
            <w:sz w:val="24"/>
            <w:szCs w:val="24"/>
            <w:lang w:val="fr-CI"/>
          </w:rPr>
          <w:t>S</w:t>
        </w:r>
        <w:r w:rsidR="000D3BA8">
          <w:rPr>
            <w:rFonts w:ascii="Times New Roman" w:hAnsi="Times New Roman" w:cs="Times New Roman"/>
            <w:sz w:val="24"/>
            <w:szCs w:val="24"/>
            <w:lang w:val="fr-CI"/>
          </w:rPr>
          <w:t xml:space="preserve">ociale </w:t>
        </w:r>
      </w:ins>
      <w:r>
        <w:rPr>
          <w:rFonts w:ascii="Times New Roman" w:hAnsi="Times New Roman" w:cs="Times New Roman"/>
          <w:sz w:val="24"/>
          <w:szCs w:val="24"/>
          <w:lang w:val="fr-CI"/>
        </w:rPr>
        <w:t xml:space="preserve">des </w:t>
      </w:r>
      <w:del w:id="25" w:author="MK" w:date="2024-06-30T12:43:00Z" w16du:dateUtc="2024-06-30T10:43:00Z">
        <w:r w:rsidDel="000D3BA8">
          <w:rPr>
            <w:rFonts w:ascii="Times New Roman" w:hAnsi="Times New Roman" w:cs="Times New Roman"/>
            <w:sz w:val="24"/>
            <w:szCs w:val="24"/>
            <w:lang w:val="fr-CI"/>
          </w:rPr>
          <w:delText>entreprises</w:delText>
        </w:r>
      </w:del>
      <w:ins w:id="26" w:author="MK" w:date="2024-06-30T12:43:00Z" w16du:dateUtc="2024-06-30T10:43:00Z">
        <w:r w:rsidR="000D3BA8">
          <w:rPr>
            <w:rFonts w:ascii="Times New Roman" w:hAnsi="Times New Roman" w:cs="Times New Roman"/>
            <w:sz w:val="24"/>
            <w:szCs w:val="24"/>
            <w:lang w:val="fr-CI"/>
          </w:rPr>
          <w:t>E</w:t>
        </w:r>
        <w:r w:rsidR="000D3BA8">
          <w:rPr>
            <w:rFonts w:ascii="Times New Roman" w:hAnsi="Times New Roman" w:cs="Times New Roman"/>
            <w:sz w:val="24"/>
            <w:szCs w:val="24"/>
            <w:lang w:val="fr-CI"/>
          </w:rPr>
          <w:t>ntreprises</w:t>
        </w:r>
      </w:ins>
      <w:r>
        <w:rPr>
          <w:rFonts w:ascii="Times New Roman" w:hAnsi="Times New Roman" w:cs="Times New Roman"/>
          <w:sz w:val="24"/>
          <w:szCs w:val="24"/>
          <w:lang w:val="fr-CI"/>
        </w:rPr>
        <w:t xml:space="preserve">. Cette notion est apparue pour la toute première fois dans les années 1960 dans la littérature Anglo -américaine, avec pour père fondateur HOWARD BOWEN, un économiste américain. Les objectifs de la </w:t>
      </w:r>
      <w:del w:id="27" w:author="MK" w:date="2024-06-30T12:44:00Z" w16du:dateUtc="2024-06-30T10:44:00Z">
        <w:r w:rsidDel="000D3BA8">
          <w:rPr>
            <w:rFonts w:ascii="Times New Roman" w:hAnsi="Times New Roman" w:cs="Times New Roman"/>
            <w:sz w:val="24"/>
            <w:szCs w:val="24"/>
            <w:lang w:val="fr-CI"/>
          </w:rPr>
          <w:delText>responsabilité sociétale des entreprises</w:delText>
        </w:r>
      </w:del>
      <w:ins w:id="28" w:author="MK" w:date="2024-06-30T12:44:00Z" w16du:dateUtc="2024-06-30T10:44:00Z">
        <w:r w:rsidR="000D3BA8">
          <w:rPr>
            <w:rFonts w:ascii="Times New Roman" w:hAnsi="Times New Roman" w:cs="Times New Roman"/>
            <w:sz w:val="24"/>
            <w:szCs w:val="24"/>
            <w:lang w:val="fr-CI"/>
          </w:rPr>
          <w:t>RSE</w:t>
        </w:r>
      </w:ins>
      <w:r>
        <w:rPr>
          <w:rFonts w:ascii="Times New Roman" w:hAnsi="Times New Roman" w:cs="Times New Roman"/>
          <w:sz w:val="24"/>
          <w:szCs w:val="24"/>
          <w:lang w:val="fr-CI"/>
        </w:rPr>
        <w:t xml:space="preserve"> se situent à trois niveaux : </w:t>
      </w:r>
    </w:p>
    <w:p w14:paraId="4EEBECDE" w14:textId="77777777" w:rsidR="000D3BA8" w:rsidRDefault="00FA1AC7" w:rsidP="000D3BA8">
      <w:pPr>
        <w:pStyle w:val="Paragraphedeliste"/>
        <w:numPr>
          <w:ilvl w:val="0"/>
          <w:numId w:val="5"/>
        </w:numPr>
        <w:spacing w:after="0" w:line="360" w:lineRule="auto"/>
        <w:jc w:val="both"/>
        <w:rPr>
          <w:ins w:id="29" w:author="MK" w:date="2024-06-30T12:44:00Z" w16du:dateUtc="2024-06-30T10:44:00Z"/>
          <w:rFonts w:ascii="Times New Roman" w:hAnsi="Times New Roman" w:cs="Times New Roman"/>
          <w:sz w:val="24"/>
          <w:szCs w:val="24"/>
          <w:lang w:val="fr-CI"/>
        </w:rPr>
      </w:pPr>
      <w:r w:rsidRPr="000D3BA8">
        <w:rPr>
          <w:rFonts w:ascii="Times New Roman" w:hAnsi="Times New Roman" w:cs="Times New Roman"/>
          <w:sz w:val="24"/>
          <w:szCs w:val="24"/>
          <w:lang w:val="fr-CI"/>
          <w:rPrChange w:id="30" w:author="MK" w:date="2024-06-30T12:44:00Z" w16du:dateUtc="2024-06-30T10:44:00Z">
            <w:rPr>
              <w:lang w:val="fr-CI"/>
            </w:rPr>
          </w:rPrChange>
        </w:rPr>
        <w:t xml:space="preserve">premièrement au plan économique, elle permet d’assurer une bonne qualité des services, l’amélioration de l’efficacité et l’optimisation des coûts. </w:t>
      </w:r>
    </w:p>
    <w:p w14:paraId="141BB9C8" w14:textId="77777777" w:rsidR="000D3BA8" w:rsidRDefault="00FA1AC7" w:rsidP="000D3BA8">
      <w:pPr>
        <w:pStyle w:val="Paragraphedeliste"/>
        <w:numPr>
          <w:ilvl w:val="0"/>
          <w:numId w:val="5"/>
        </w:numPr>
        <w:spacing w:after="0" w:line="360" w:lineRule="auto"/>
        <w:jc w:val="both"/>
        <w:rPr>
          <w:ins w:id="31" w:author="MK" w:date="2024-06-30T12:44:00Z" w16du:dateUtc="2024-06-30T10:44:00Z"/>
          <w:rFonts w:ascii="Times New Roman" w:hAnsi="Times New Roman" w:cs="Times New Roman"/>
          <w:sz w:val="24"/>
          <w:szCs w:val="24"/>
          <w:lang w:val="fr-CI"/>
        </w:rPr>
      </w:pPr>
      <w:r w:rsidRPr="000D3BA8">
        <w:rPr>
          <w:rFonts w:ascii="Times New Roman" w:hAnsi="Times New Roman" w:cs="Times New Roman"/>
          <w:sz w:val="24"/>
          <w:szCs w:val="24"/>
          <w:lang w:val="fr-CI"/>
          <w:rPrChange w:id="32" w:author="MK" w:date="2024-06-30T12:44:00Z" w16du:dateUtc="2024-06-30T10:44:00Z">
            <w:rPr>
              <w:lang w:val="fr-CI"/>
            </w:rPr>
          </w:rPrChange>
        </w:rPr>
        <w:t xml:space="preserve">Ensuite, au plan social, elle vise l’amélioration des conditions de travail pour les salariés et le renforcement de l’égalité. </w:t>
      </w:r>
    </w:p>
    <w:p w14:paraId="16955590" w14:textId="77777777" w:rsidR="000D3BA8" w:rsidRDefault="00FA1AC7" w:rsidP="000D3BA8">
      <w:pPr>
        <w:pStyle w:val="Paragraphedeliste"/>
        <w:numPr>
          <w:ilvl w:val="0"/>
          <w:numId w:val="5"/>
        </w:numPr>
        <w:spacing w:after="0" w:line="360" w:lineRule="auto"/>
        <w:jc w:val="both"/>
        <w:rPr>
          <w:ins w:id="33" w:author="MK" w:date="2024-06-30T12:44:00Z" w16du:dateUtc="2024-06-30T10:44:00Z"/>
          <w:rFonts w:ascii="Times New Roman" w:hAnsi="Times New Roman" w:cs="Times New Roman"/>
          <w:sz w:val="24"/>
          <w:szCs w:val="24"/>
          <w:lang w:val="fr-CI"/>
        </w:rPr>
      </w:pPr>
      <w:r w:rsidRPr="000D3BA8">
        <w:rPr>
          <w:rFonts w:ascii="Times New Roman" w:hAnsi="Times New Roman" w:cs="Times New Roman"/>
          <w:sz w:val="24"/>
          <w:szCs w:val="24"/>
          <w:lang w:val="fr-CI"/>
          <w:rPrChange w:id="34" w:author="MK" w:date="2024-06-30T12:44:00Z" w16du:dateUtc="2024-06-30T10:44:00Z">
            <w:rPr>
              <w:lang w:val="fr-CI"/>
            </w:rPr>
          </w:rPrChange>
        </w:rPr>
        <w:t xml:space="preserve">Enfin, au plan environnemental, la limitation de la production des déchets et l’utilisation des ressources naturelles. </w:t>
      </w:r>
    </w:p>
    <w:p w14:paraId="182136FB" w14:textId="77777777" w:rsidR="00995045" w:rsidRDefault="00FA1AC7" w:rsidP="000D3BA8">
      <w:pPr>
        <w:spacing w:after="0" w:line="360" w:lineRule="auto"/>
        <w:jc w:val="both"/>
        <w:rPr>
          <w:ins w:id="35" w:author="MK" w:date="2024-06-30T12:45:00Z" w16du:dateUtc="2024-06-30T10:45:00Z"/>
          <w:rFonts w:ascii="Times New Roman" w:hAnsi="Times New Roman" w:cs="Times New Roman"/>
          <w:sz w:val="24"/>
          <w:szCs w:val="24"/>
          <w:lang w:val="fr-CI"/>
        </w:rPr>
      </w:pPr>
      <w:r w:rsidRPr="000D3BA8">
        <w:rPr>
          <w:rFonts w:ascii="Times New Roman" w:hAnsi="Times New Roman" w:cs="Times New Roman"/>
          <w:sz w:val="24"/>
          <w:szCs w:val="24"/>
          <w:lang w:val="fr-CI"/>
          <w:rPrChange w:id="36" w:author="MK" w:date="2024-06-30T12:44:00Z" w16du:dateUtc="2024-06-30T10:44:00Z">
            <w:rPr>
              <w:lang w:val="fr-CI"/>
            </w:rPr>
          </w:rPrChange>
        </w:rPr>
        <w:t>Toutes ces actions permettent à l’entreprise de se faire connaître, de se démarquer des autres entreprises</w:t>
      </w:r>
      <w:ins w:id="37" w:author="MK" w:date="2024-06-30T12:44:00Z" w16du:dateUtc="2024-06-30T10:44:00Z">
        <w:r w:rsidR="00995045">
          <w:rPr>
            <w:rFonts w:ascii="Times New Roman" w:hAnsi="Times New Roman" w:cs="Times New Roman"/>
            <w:sz w:val="24"/>
            <w:szCs w:val="24"/>
            <w:lang w:val="fr-CI"/>
          </w:rPr>
          <w:t xml:space="preserve">. </w:t>
        </w:r>
      </w:ins>
      <w:del w:id="38" w:author="MK" w:date="2024-06-30T12:44:00Z" w16du:dateUtc="2024-06-30T10:44:00Z">
        <w:r w:rsidRPr="000D3BA8" w:rsidDel="00995045">
          <w:rPr>
            <w:rFonts w:ascii="Times New Roman" w:hAnsi="Times New Roman" w:cs="Times New Roman"/>
            <w:sz w:val="24"/>
            <w:szCs w:val="24"/>
            <w:lang w:val="fr-CI"/>
            <w:rPrChange w:id="39" w:author="MK" w:date="2024-06-30T12:44:00Z" w16du:dateUtc="2024-06-30T10:44:00Z">
              <w:rPr>
                <w:lang w:val="fr-CI"/>
              </w:rPr>
            </w:rPrChange>
          </w:rPr>
          <w:delText xml:space="preserve"> car toutes ces actions sont des innovations</w:delText>
        </w:r>
      </w:del>
      <w:r w:rsidRPr="000D3BA8">
        <w:rPr>
          <w:rFonts w:ascii="Times New Roman" w:hAnsi="Times New Roman" w:cs="Times New Roman"/>
          <w:sz w:val="24"/>
          <w:szCs w:val="24"/>
          <w:lang w:val="fr-CI"/>
          <w:rPrChange w:id="40" w:author="MK" w:date="2024-06-30T12:44:00Z" w16du:dateUtc="2024-06-30T10:44:00Z">
            <w:rPr>
              <w:lang w:val="fr-CI"/>
            </w:rPr>
          </w:rPrChange>
        </w:rPr>
        <w:t>. Pour que nous puissions mieux comprendre le principe de la RSE, nous décidons de l’étudier au sein d’une entreprise, plus précisément Mobile Téléphonie Network</w:t>
      </w:r>
      <w:del w:id="41" w:author="MK" w:date="2024-06-30T12:45:00Z" w16du:dateUtc="2024-06-30T10:45:00Z">
        <w:r w:rsidRPr="000D3BA8" w:rsidDel="00995045">
          <w:rPr>
            <w:rFonts w:ascii="Times New Roman" w:hAnsi="Times New Roman" w:cs="Times New Roman"/>
            <w:sz w:val="24"/>
            <w:szCs w:val="24"/>
            <w:lang w:val="fr-CI"/>
            <w:rPrChange w:id="42" w:author="MK" w:date="2024-06-30T12:44:00Z" w16du:dateUtc="2024-06-30T10:44:00Z">
              <w:rPr>
                <w:lang w:val="fr-CI"/>
              </w:rPr>
            </w:rPrChange>
          </w:rPr>
          <w:delText>, de son acronyme</w:delText>
        </w:r>
      </w:del>
      <w:ins w:id="43" w:author="MK" w:date="2024-06-30T12:45:00Z" w16du:dateUtc="2024-06-30T10:45:00Z">
        <w:r w:rsidR="00995045">
          <w:rPr>
            <w:rFonts w:ascii="Times New Roman" w:hAnsi="Times New Roman" w:cs="Times New Roman"/>
            <w:sz w:val="24"/>
            <w:szCs w:val="24"/>
            <w:lang w:val="fr-CI"/>
          </w:rPr>
          <w:t xml:space="preserve"> (</w:t>
        </w:r>
      </w:ins>
      <w:r w:rsidRPr="000D3BA8">
        <w:rPr>
          <w:rFonts w:ascii="Times New Roman" w:hAnsi="Times New Roman" w:cs="Times New Roman"/>
          <w:sz w:val="24"/>
          <w:szCs w:val="24"/>
          <w:lang w:val="fr-CI"/>
          <w:rPrChange w:id="44" w:author="MK" w:date="2024-06-30T12:44:00Z" w16du:dateUtc="2024-06-30T10:44:00Z">
            <w:rPr>
              <w:lang w:val="fr-CI"/>
            </w:rPr>
          </w:rPrChange>
        </w:rPr>
        <w:t xml:space="preserve"> MTN</w:t>
      </w:r>
      <w:ins w:id="45" w:author="MK" w:date="2024-06-30T12:45:00Z" w16du:dateUtc="2024-06-30T10:45:00Z">
        <w:r w:rsidR="00995045">
          <w:rPr>
            <w:rFonts w:ascii="Times New Roman" w:hAnsi="Times New Roman" w:cs="Times New Roman"/>
            <w:sz w:val="24"/>
            <w:szCs w:val="24"/>
            <w:lang w:val="fr-CI"/>
          </w:rPr>
          <w:t>)</w:t>
        </w:r>
      </w:ins>
      <w:r w:rsidRPr="000D3BA8">
        <w:rPr>
          <w:rFonts w:ascii="Times New Roman" w:hAnsi="Times New Roman" w:cs="Times New Roman"/>
          <w:sz w:val="24"/>
          <w:szCs w:val="24"/>
          <w:lang w:val="fr-CI"/>
          <w:rPrChange w:id="46" w:author="MK" w:date="2024-06-30T12:44:00Z" w16du:dateUtc="2024-06-30T10:44:00Z">
            <w:rPr>
              <w:lang w:val="fr-CI"/>
            </w:rPr>
          </w:rPrChange>
        </w:rPr>
        <w:t xml:space="preserve">. </w:t>
      </w:r>
    </w:p>
    <w:p w14:paraId="0B28B75B" w14:textId="7EEAFE0D" w:rsidR="00FA1AC7" w:rsidRPr="000D3BA8" w:rsidRDefault="00FA1AC7" w:rsidP="000D3BA8">
      <w:pPr>
        <w:spacing w:after="0" w:line="360" w:lineRule="auto"/>
        <w:jc w:val="both"/>
        <w:rPr>
          <w:rFonts w:ascii="Times New Roman" w:hAnsi="Times New Roman" w:cs="Times New Roman"/>
          <w:sz w:val="24"/>
          <w:szCs w:val="24"/>
          <w:lang w:val="fr-CI"/>
          <w:rPrChange w:id="47" w:author="MK" w:date="2024-06-30T12:44:00Z" w16du:dateUtc="2024-06-30T10:44:00Z">
            <w:rPr>
              <w:lang w:val="fr-CI"/>
            </w:rPr>
          </w:rPrChange>
        </w:rPr>
      </w:pPr>
      <w:r w:rsidRPr="000D3BA8">
        <w:rPr>
          <w:rFonts w:ascii="Times New Roman" w:hAnsi="Times New Roman" w:cs="Times New Roman"/>
          <w:sz w:val="24"/>
          <w:szCs w:val="24"/>
          <w:lang w:val="fr-CI"/>
          <w:rPrChange w:id="48" w:author="MK" w:date="2024-06-30T12:44:00Z" w16du:dateUtc="2024-06-30T10:44:00Z">
            <w:rPr>
              <w:lang w:val="fr-CI"/>
            </w:rPr>
          </w:rPrChange>
        </w:rPr>
        <w:t xml:space="preserve">C’est une entreprise spécialisée dans la téléphonie mobile, elle a vu le jour en </w:t>
      </w:r>
      <w:commentRangeStart w:id="49"/>
      <w:r w:rsidRPr="000D3BA8">
        <w:rPr>
          <w:rFonts w:ascii="Times New Roman" w:hAnsi="Times New Roman" w:cs="Times New Roman"/>
          <w:sz w:val="24"/>
          <w:szCs w:val="24"/>
          <w:lang w:val="fr-CI"/>
          <w:rPrChange w:id="50" w:author="MK" w:date="2024-06-30T12:44:00Z" w16du:dateUtc="2024-06-30T10:44:00Z">
            <w:rPr>
              <w:lang w:val="fr-CI"/>
            </w:rPr>
          </w:rPrChange>
        </w:rPr>
        <w:t>1994</w:t>
      </w:r>
      <w:commentRangeEnd w:id="49"/>
      <w:r w:rsidR="00995045">
        <w:rPr>
          <w:rStyle w:val="Marquedecommentaire"/>
        </w:rPr>
        <w:commentReference w:id="49"/>
      </w:r>
      <w:r w:rsidRPr="000D3BA8">
        <w:rPr>
          <w:rFonts w:ascii="Times New Roman" w:hAnsi="Times New Roman" w:cs="Times New Roman"/>
          <w:sz w:val="24"/>
          <w:szCs w:val="24"/>
          <w:lang w:val="fr-CI"/>
          <w:rPrChange w:id="51" w:author="MK" w:date="2024-06-30T12:44:00Z" w16du:dateUtc="2024-06-30T10:44:00Z">
            <w:rPr>
              <w:lang w:val="fr-CI"/>
            </w:rPr>
          </w:rPrChange>
        </w:rPr>
        <w:t>. Cette entreprise est présente dans vingt-deux pays d’Afrique et aussi au moyen orient.  En matière de RSE, cette entreprise est un modèle</w:t>
      </w:r>
      <w:ins w:id="52" w:author="MK" w:date="2024-06-30T12:11:00Z" w16du:dateUtc="2024-06-30T10:11:00Z">
        <w:r w:rsidR="003B6BDB" w:rsidRPr="000D3BA8">
          <w:rPr>
            <w:rFonts w:ascii="Times New Roman" w:hAnsi="Times New Roman" w:cs="Times New Roman"/>
            <w:sz w:val="24"/>
            <w:szCs w:val="24"/>
            <w:lang w:val="fr-CI"/>
            <w:rPrChange w:id="53" w:author="MK" w:date="2024-06-30T12:44:00Z" w16du:dateUtc="2024-06-30T10:44:00Z">
              <w:rPr>
                <w:lang w:val="fr-CI"/>
              </w:rPr>
            </w:rPrChange>
          </w:rPr>
          <w:t>,</w:t>
        </w:r>
      </w:ins>
      <w:r w:rsidRPr="000D3BA8">
        <w:rPr>
          <w:rFonts w:ascii="Times New Roman" w:hAnsi="Times New Roman" w:cs="Times New Roman"/>
          <w:sz w:val="24"/>
          <w:szCs w:val="24"/>
          <w:lang w:val="fr-CI"/>
          <w:rPrChange w:id="54" w:author="MK" w:date="2024-06-30T12:44:00Z" w16du:dateUtc="2024-06-30T10:44:00Z">
            <w:rPr>
              <w:lang w:val="fr-CI"/>
            </w:rPr>
          </w:rPrChange>
        </w:rPr>
        <w:t xml:space="preserve"> car elle a été honorée par l’institut Afrique Amérique (AAL)à New</w:t>
      </w:r>
      <w:del w:id="55" w:author="MK" w:date="2024-06-30T12:11:00Z" w16du:dateUtc="2024-06-30T10:11:00Z">
        <w:r w:rsidRPr="000D3BA8" w:rsidDel="003B6BDB">
          <w:rPr>
            <w:rFonts w:ascii="Times New Roman" w:hAnsi="Times New Roman" w:cs="Times New Roman"/>
            <w:sz w:val="24"/>
            <w:szCs w:val="24"/>
            <w:lang w:val="fr-CI"/>
            <w:rPrChange w:id="56" w:author="MK" w:date="2024-06-30T12:44:00Z" w16du:dateUtc="2024-06-30T10:44:00Z">
              <w:rPr>
                <w:lang w:val="fr-CI"/>
              </w:rPr>
            </w:rPrChange>
          </w:rPr>
          <w:delText>s</w:delText>
        </w:r>
      </w:del>
      <w:r w:rsidRPr="000D3BA8">
        <w:rPr>
          <w:rFonts w:ascii="Times New Roman" w:hAnsi="Times New Roman" w:cs="Times New Roman"/>
          <w:sz w:val="24"/>
          <w:szCs w:val="24"/>
          <w:lang w:val="fr-CI"/>
          <w:rPrChange w:id="57" w:author="MK" w:date="2024-06-30T12:44:00Z" w16du:dateUtc="2024-06-30T10:44:00Z">
            <w:rPr>
              <w:lang w:val="fr-CI"/>
            </w:rPr>
          </w:rPrChange>
        </w:rPr>
        <w:t xml:space="preserve"> York avec le prix de responsabilité sociale des entreprises. Elle contribue à travers sa fondation lancée le 06 juillet 2006 a l’auto</w:t>
      </w:r>
      <w:ins w:id="58" w:author="MK" w:date="2024-06-30T12:11:00Z" w16du:dateUtc="2024-06-30T10:11:00Z">
        <w:r w:rsidR="003B6BDB" w:rsidRPr="000D3BA8">
          <w:rPr>
            <w:rFonts w:ascii="Times New Roman" w:hAnsi="Times New Roman" w:cs="Times New Roman"/>
            <w:sz w:val="24"/>
            <w:szCs w:val="24"/>
            <w:lang w:val="fr-CI"/>
            <w:rPrChange w:id="59" w:author="MK" w:date="2024-06-30T12:44:00Z" w16du:dateUtc="2024-06-30T10:44:00Z">
              <w:rPr>
                <w:lang w:val="fr-CI"/>
              </w:rPr>
            </w:rPrChange>
          </w:rPr>
          <w:t>no</w:t>
        </w:r>
      </w:ins>
      <w:r w:rsidRPr="000D3BA8">
        <w:rPr>
          <w:rFonts w:ascii="Times New Roman" w:hAnsi="Times New Roman" w:cs="Times New Roman"/>
          <w:sz w:val="24"/>
          <w:szCs w:val="24"/>
          <w:lang w:val="fr-CI"/>
          <w:rPrChange w:id="60" w:author="MK" w:date="2024-06-30T12:44:00Z" w16du:dateUtc="2024-06-30T10:44:00Z">
            <w:rPr>
              <w:lang w:val="fr-CI"/>
            </w:rPr>
          </w:rPrChange>
        </w:rPr>
        <w:t>misation des jeunes filles et des femmes, elle investit plus de six milliards de francs CFA dans les projets sociaux et à l’appui aux priorités nationales, elle a aussi octroyé des bourses et construit des écoles, elle a mis en place des programmes de sensibilisation de cliniques mobiles, elle œuvre aussi afin de réduire la fracture numérique qui permet l’accès pour tous à internet. Toutes ses actions ont eu des répercussions positives sur cette entreprise</w:t>
      </w:r>
      <w:ins w:id="61" w:author="MK" w:date="2024-06-30T12:11:00Z" w16du:dateUtc="2024-06-30T10:11:00Z">
        <w:r w:rsidR="003B6BDB" w:rsidRPr="000D3BA8">
          <w:rPr>
            <w:rFonts w:ascii="Times New Roman" w:hAnsi="Times New Roman" w:cs="Times New Roman"/>
            <w:sz w:val="24"/>
            <w:szCs w:val="24"/>
            <w:lang w:val="fr-CI"/>
            <w:rPrChange w:id="62" w:author="MK" w:date="2024-06-30T12:44:00Z" w16du:dateUtc="2024-06-30T10:44:00Z">
              <w:rPr>
                <w:lang w:val="fr-CI"/>
              </w:rPr>
            </w:rPrChange>
          </w:rPr>
          <w:t>,</w:t>
        </w:r>
      </w:ins>
      <w:r w:rsidRPr="000D3BA8">
        <w:rPr>
          <w:rFonts w:ascii="Times New Roman" w:hAnsi="Times New Roman" w:cs="Times New Roman"/>
          <w:sz w:val="24"/>
          <w:szCs w:val="24"/>
          <w:lang w:val="fr-CI"/>
          <w:rPrChange w:id="63" w:author="MK" w:date="2024-06-30T12:44:00Z" w16du:dateUtc="2024-06-30T10:44:00Z">
            <w:rPr>
              <w:lang w:val="fr-CI"/>
            </w:rPr>
          </w:rPrChange>
        </w:rPr>
        <w:t xml:space="preserve"> car cela lui a permis d’avoir une bonne réputation, d’attirer et de fidéliser la clientèle, et de se   distinguer de ses concurrents en démontrant son engament envers la durabilité et l’impact social positif. Pour mener à bien cette étude, notre démarche sera subdivisée en trois étapes. Nous débuterons avec le cadre théorique dans le chapitre premier, ensuite nous aborderons le cadre méthodologique de l’étude et enfin, nous terminerons avec l’esquisse du plan de rédaction</w:t>
      </w:r>
      <w:ins w:id="64" w:author="MK" w:date="2024-06-30T12:11:00Z" w16du:dateUtc="2024-06-30T10:11:00Z">
        <w:r w:rsidR="003B6BDB" w:rsidRPr="000D3BA8">
          <w:rPr>
            <w:rFonts w:ascii="Times New Roman" w:hAnsi="Times New Roman" w:cs="Times New Roman"/>
            <w:sz w:val="24"/>
            <w:szCs w:val="24"/>
            <w:lang w:val="fr-CI"/>
            <w:rPrChange w:id="65" w:author="MK" w:date="2024-06-30T12:44:00Z" w16du:dateUtc="2024-06-30T10:44:00Z">
              <w:rPr>
                <w:lang w:val="fr-CI"/>
              </w:rPr>
            </w:rPrChange>
          </w:rPr>
          <w:t>.</w:t>
        </w:r>
      </w:ins>
      <w:r w:rsidRPr="000D3BA8">
        <w:rPr>
          <w:rFonts w:ascii="Times New Roman" w:hAnsi="Times New Roman" w:cs="Times New Roman"/>
          <w:sz w:val="24"/>
          <w:szCs w:val="24"/>
          <w:lang w:val="fr-CI"/>
          <w:rPrChange w:id="66" w:author="MK" w:date="2024-06-30T12:44:00Z" w16du:dateUtc="2024-06-30T10:44:00Z">
            <w:rPr>
              <w:lang w:val="fr-CI"/>
            </w:rPr>
          </w:rPrChange>
        </w:rPr>
        <w:t xml:space="preserve"> </w:t>
      </w:r>
    </w:p>
    <w:p w14:paraId="340EDD99" w14:textId="0E5CB5F2" w:rsidR="00FA1AC7" w:rsidDel="006F67E3" w:rsidRDefault="00FA1AC7" w:rsidP="00FA1AC7">
      <w:pPr>
        <w:spacing w:after="0" w:line="360" w:lineRule="auto"/>
        <w:jc w:val="both"/>
        <w:rPr>
          <w:del w:id="67" w:author="MK" w:date="2024-06-30T13:06:00Z" w16du:dateUtc="2024-06-30T11:06:00Z"/>
          <w:rFonts w:ascii="Times New Roman" w:hAnsi="Times New Roman" w:cs="Times New Roman"/>
          <w:sz w:val="24"/>
          <w:szCs w:val="24"/>
          <w:lang w:val="fr-CI"/>
        </w:rPr>
      </w:pPr>
      <w:del w:id="68" w:author="MK" w:date="2024-06-30T13:06:00Z" w16du:dateUtc="2024-06-30T11:06:00Z">
        <w:r w:rsidDel="006F67E3">
          <w:rPr>
            <w:noProof/>
          </w:rPr>
          <mc:AlternateContent>
            <mc:Choice Requires="wps">
              <w:drawing>
                <wp:anchor distT="0" distB="0" distL="114300" distR="114300" simplePos="0" relativeHeight="251657728" behindDoc="0" locked="0" layoutInCell="1" allowOverlap="1" wp14:anchorId="570249E1" wp14:editId="2571A630">
                  <wp:simplePos x="0" y="0"/>
                  <wp:positionH relativeFrom="column">
                    <wp:posOffset>5080</wp:posOffset>
                  </wp:positionH>
                  <wp:positionV relativeFrom="paragraph">
                    <wp:posOffset>120015</wp:posOffset>
                  </wp:positionV>
                  <wp:extent cx="2400300" cy="0"/>
                  <wp:effectExtent l="0" t="0" r="0" b="0"/>
                  <wp:wrapNone/>
                  <wp:docPr id="4" name="Connecteur droit 4"/>
                  <wp:cNvGraphicFramePr/>
                  <a:graphic xmlns:a="http://schemas.openxmlformats.org/drawingml/2006/main">
                    <a:graphicData uri="http://schemas.microsoft.com/office/word/2010/wordprocessingShape">
                      <wps:wsp>
                        <wps:cNvCnPr/>
                        <wps:spPr>
                          <a:xfrm flipV="1">
                            <a:off x="0" y="0"/>
                            <a:ext cx="2400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5273D" id="Connecteur droit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9.45pt" to="189.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" strokecolor="black [3200]" strokeweight="1.5pt">
                  <v:stroke joinstyle="miter"/>
                </v:line>
              </w:pict>
            </mc:Fallback>
          </mc:AlternateContent>
        </w:r>
      </w:del>
    </w:p>
    <w:p w14:paraId="3958119F" w14:textId="428C8C50" w:rsidR="00FA1AC7" w:rsidRPr="008C0362" w:rsidRDefault="00FA1AC7" w:rsidP="00FA1AC7">
      <w:pPr>
        <w:spacing w:line="360" w:lineRule="auto"/>
        <w:rPr>
          <w:rFonts w:ascii="Times New Roman" w:hAnsi="Times New Roman" w:cs="Times New Roman"/>
          <w:sz w:val="20"/>
          <w:szCs w:val="20"/>
          <w:lang w:val="fr-CI"/>
          <w:rPrChange w:id="69" w:author="MK" w:date="2024-06-30T12:46:00Z" w16du:dateUtc="2024-06-30T10:46:00Z">
            <w:rPr>
              <w:rFonts w:ascii="Times New Roman" w:hAnsi="Times New Roman" w:cs="Times New Roman"/>
              <w:sz w:val="24"/>
              <w:szCs w:val="24"/>
              <w:lang w:val="fr-CI"/>
            </w:rPr>
          </w:rPrChange>
        </w:rPr>
      </w:pPr>
      <w:commentRangeStart w:id="70"/>
      <w:r w:rsidRPr="008C0362">
        <w:rPr>
          <w:rFonts w:ascii="Times New Roman" w:hAnsi="Times New Roman" w:cs="Times New Roman"/>
          <w:sz w:val="20"/>
          <w:szCs w:val="20"/>
          <w:vertAlign w:val="superscript"/>
          <w:lang w:val="fr-CI"/>
          <w:rPrChange w:id="71" w:author="MK" w:date="2024-06-30T12:46:00Z" w16du:dateUtc="2024-06-30T10:46:00Z">
            <w:rPr>
              <w:rFonts w:ascii="Times New Roman" w:hAnsi="Times New Roman" w:cs="Times New Roman"/>
              <w:sz w:val="24"/>
              <w:szCs w:val="24"/>
              <w:vertAlign w:val="superscript"/>
              <w:lang w:val="fr-CI"/>
            </w:rPr>
          </w:rPrChange>
        </w:rPr>
        <w:lastRenderedPageBreak/>
        <w:t>1</w:t>
      </w:r>
      <w:r w:rsidRPr="008C0362">
        <w:rPr>
          <w:rFonts w:ascii="Times New Roman" w:hAnsi="Times New Roman" w:cs="Times New Roman"/>
          <w:sz w:val="20"/>
          <w:szCs w:val="20"/>
          <w:lang w:val="fr-CI"/>
          <w:rPrChange w:id="72" w:author="MK" w:date="2024-06-30T12:46:00Z" w16du:dateUtc="2024-06-30T10:46:00Z">
            <w:rPr>
              <w:rFonts w:ascii="Times New Roman" w:hAnsi="Times New Roman" w:cs="Times New Roman"/>
              <w:sz w:val="24"/>
              <w:szCs w:val="24"/>
              <w:lang w:val="fr-CI"/>
            </w:rPr>
          </w:rPrChange>
        </w:rPr>
        <w:t xml:space="preserve"> </w:t>
      </w:r>
      <w:r w:rsidR="00000000" w:rsidRPr="008C0362">
        <w:rPr>
          <w:rFonts w:ascii="Times New Roman" w:hAnsi="Times New Roman" w:cs="Times New Roman"/>
          <w:sz w:val="20"/>
          <w:szCs w:val="20"/>
          <w:rPrChange w:id="73" w:author="MK" w:date="2024-06-30T12:46:00Z" w16du:dateUtc="2024-06-30T10:46:00Z">
            <w:rPr/>
          </w:rPrChange>
        </w:rPr>
        <w:fldChar w:fldCharType="begin"/>
      </w:r>
      <w:r w:rsidR="00000000" w:rsidRPr="008C0362">
        <w:rPr>
          <w:rFonts w:ascii="Times New Roman" w:hAnsi="Times New Roman" w:cs="Times New Roman"/>
          <w:sz w:val="20"/>
          <w:szCs w:val="20"/>
          <w:rPrChange w:id="74" w:author="MK" w:date="2024-06-30T12:46:00Z" w16du:dateUtc="2024-06-30T10:46:00Z">
            <w:rPr/>
          </w:rPrChange>
        </w:rPr>
        <w:instrText>HYPERLINK "https://www.capitainecontrat.com"</w:instrText>
      </w:r>
      <w:r w:rsidR="00000000" w:rsidRPr="008C0362">
        <w:rPr>
          <w:rFonts w:ascii="Times New Roman" w:hAnsi="Times New Roman" w:cs="Times New Roman"/>
          <w:sz w:val="20"/>
          <w:szCs w:val="20"/>
          <w:rPrChange w:id="75" w:author="MK" w:date="2024-06-30T12:46:00Z" w16du:dateUtc="2024-06-30T10:46:00Z">
            <w:rPr/>
          </w:rPrChange>
        </w:rPr>
      </w:r>
      <w:r w:rsidR="00000000" w:rsidRPr="008C0362">
        <w:rPr>
          <w:rFonts w:ascii="Times New Roman" w:hAnsi="Times New Roman" w:cs="Times New Roman"/>
          <w:sz w:val="20"/>
          <w:szCs w:val="20"/>
          <w:rPrChange w:id="76" w:author="MK" w:date="2024-06-30T12:46:00Z" w16du:dateUtc="2024-06-30T10:46:00Z">
            <w:rPr/>
          </w:rPrChange>
        </w:rPr>
        <w:fldChar w:fldCharType="separate"/>
      </w:r>
      <w:r w:rsidRPr="008C0362">
        <w:rPr>
          <w:rStyle w:val="Lienhypertexte"/>
          <w:rFonts w:ascii="Times New Roman" w:hAnsi="Times New Roman" w:cs="Times New Roman"/>
          <w:sz w:val="20"/>
          <w:szCs w:val="20"/>
          <w:lang w:val="fr-CI"/>
          <w:rPrChange w:id="77" w:author="MK" w:date="2024-06-30T12:46:00Z" w16du:dateUtc="2024-06-30T10:46:00Z">
            <w:rPr>
              <w:rStyle w:val="Lienhypertexte"/>
              <w:szCs w:val="24"/>
              <w:lang w:val="fr-CI"/>
            </w:rPr>
          </w:rPrChange>
        </w:rPr>
        <w:t>https://www.capitainecontrat.com</w:t>
      </w:r>
      <w:r w:rsidR="00000000" w:rsidRPr="008C0362">
        <w:rPr>
          <w:rStyle w:val="Lienhypertexte"/>
          <w:rFonts w:ascii="Times New Roman" w:hAnsi="Times New Roman" w:cs="Times New Roman"/>
          <w:sz w:val="20"/>
          <w:szCs w:val="20"/>
          <w:lang w:val="fr-CI"/>
          <w:rPrChange w:id="78" w:author="MK" w:date="2024-06-30T12:46:00Z" w16du:dateUtc="2024-06-30T10:46:00Z">
            <w:rPr>
              <w:rStyle w:val="Lienhypertexte"/>
              <w:szCs w:val="24"/>
              <w:lang w:val="fr-CI"/>
            </w:rPr>
          </w:rPrChange>
        </w:rPr>
        <w:fldChar w:fldCharType="end"/>
      </w:r>
      <w:r w:rsidRPr="008C0362">
        <w:rPr>
          <w:rFonts w:ascii="Times New Roman" w:hAnsi="Times New Roman" w:cs="Times New Roman"/>
          <w:sz w:val="20"/>
          <w:szCs w:val="20"/>
          <w:lang w:val="fr-CI"/>
          <w:rPrChange w:id="79" w:author="MK" w:date="2024-06-30T12:46:00Z" w16du:dateUtc="2024-06-30T10:46:00Z">
            <w:rPr>
              <w:rFonts w:ascii="Times New Roman" w:hAnsi="Times New Roman" w:cs="Times New Roman"/>
              <w:sz w:val="24"/>
              <w:szCs w:val="24"/>
              <w:lang w:val="fr-CI"/>
            </w:rPr>
          </w:rPrChange>
        </w:rPr>
        <w:t xml:space="preserve"> consulté le 08-03-2024 à 19</w:t>
      </w:r>
      <w:ins w:id="80" w:author="MK" w:date="2024-06-30T12:11:00Z" w16du:dateUtc="2024-06-30T10:11:00Z">
        <w:r w:rsidR="003B6BDB" w:rsidRPr="008C0362">
          <w:rPr>
            <w:rFonts w:ascii="Times New Roman" w:hAnsi="Times New Roman" w:cs="Times New Roman"/>
            <w:sz w:val="20"/>
            <w:szCs w:val="20"/>
            <w:lang w:val="fr-CI"/>
            <w:rPrChange w:id="81" w:author="MK" w:date="2024-06-30T12:46:00Z" w16du:dateUtc="2024-06-30T10:46:00Z">
              <w:rPr>
                <w:rFonts w:ascii="Times New Roman" w:hAnsi="Times New Roman" w:cs="Times New Roman"/>
                <w:sz w:val="24"/>
                <w:szCs w:val="24"/>
                <w:lang w:val="fr-CI"/>
              </w:rPr>
            </w:rPrChange>
          </w:rPr>
          <w:t> h </w:t>
        </w:r>
      </w:ins>
      <w:del w:id="82" w:author="MK" w:date="2024-06-30T12:11:00Z" w16du:dateUtc="2024-06-30T10:11:00Z">
        <w:r w:rsidRPr="008C0362" w:rsidDel="003B6BDB">
          <w:rPr>
            <w:rFonts w:ascii="Times New Roman" w:hAnsi="Times New Roman" w:cs="Times New Roman"/>
            <w:sz w:val="20"/>
            <w:szCs w:val="20"/>
            <w:lang w:val="fr-CI"/>
            <w:rPrChange w:id="83" w:author="MK" w:date="2024-06-30T12:46:00Z" w16du:dateUtc="2024-06-30T10:46:00Z">
              <w:rPr>
                <w:rFonts w:ascii="Times New Roman" w:hAnsi="Times New Roman" w:cs="Times New Roman"/>
                <w:sz w:val="24"/>
                <w:szCs w:val="24"/>
                <w:lang w:val="fr-CI"/>
              </w:rPr>
            </w:rPrChange>
          </w:rPr>
          <w:delText>H</w:delText>
        </w:r>
      </w:del>
      <w:r w:rsidRPr="008C0362">
        <w:rPr>
          <w:rFonts w:ascii="Times New Roman" w:hAnsi="Times New Roman" w:cs="Times New Roman"/>
          <w:sz w:val="20"/>
          <w:szCs w:val="20"/>
          <w:lang w:val="fr-CI"/>
          <w:rPrChange w:id="84" w:author="MK" w:date="2024-06-30T12:46:00Z" w16du:dateUtc="2024-06-30T10:46:00Z">
            <w:rPr>
              <w:rFonts w:ascii="Times New Roman" w:hAnsi="Times New Roman" w:cs="Times New Roman"/>
              <w:sz w:val="24"/>
              <w:szCs w:val="24"/>
              <w:lang w:val="fr-CI"/>
            </w:rPr>
          </w:rPrChange>
        </w:rPr>
        <w:t>30</w:t>
      </w:r>
    </w:p>
    <w:p w14:paraId="02A8CED7" w14:textId="3225B2BF" w:rsidR="00FA1AC7" w:rsidRPr="008C0362" w:rsidRDefault="00FA1AC7" w:rsidP="00FA1AC7">
      <w:pPr>
        <w:spacing w:line="360" w:lineRule="auto"/>
        <w:rPr>
          <w:rFonts w:ascii="Times New Roman" w:hAnsi="Times New Roman" w:cs="Times New Roman"/>
          <w:sz w:val="20"/>
          <w:szCs w:val="20"/>
          <w:lang w:val="fr-CI"/>
          <w:rPrChange w:id="85" w:author="MK" w:date="2024-06-30T12:46:00Z" w16du:dateUtc="2024-06-30T10:46:00Z">
            <w:rPr>
              <w:rFonts w:ascii="Times New Roman" w:hAnsi="Times New Roman" w:cs="Times New Roman"/>
              <w:sz w:val="24"/>
              <w:szCs w:val="24"/>
              <w:lang w:val="fr-CI"/>
            </w:rPr>
          </w:rPrChange>
        </w:rPr>
      </w:pPr>
      <w:r w:rsidRPr="008C0362">
        <w:rPr>
          <w:rFonts w:ascii="Times New Roman" w:hAnsi="Times New Roman" w:cs="Times New Roman"/>
          <w:sz w:val="20"/>
          <w:szCs w:val="20"/>
          <w:vertAlign w:val="superscript"/>
          <w:lang w:val="fr-CI"/>
          <w:rPrChange w:id="86" w:author="MK" w:date="2024-06-30T12:46:00Z" w16du:dateUtc="2024-06-30T10:46:00Z">
            <w:rPr>
              <w:rFonts w:ascii="Times New Roman" w:hAnsi="Times New Roman" w:cs="Times New Roman"/>
              <w:sz w:val="24"/>
              <w:szCs w:val="24"/>
              <w:vertAlign w:val="superscript"/>
              <w:lang w:val="fr-CI"/>
            </w:rPr>
          </w:rPrChange>
        </w:rPr>
        <w:t xml:space="preserve">2 </w:t>
      </w:r>
      <w:r w:rsidR="00000000" w:rsidRPr="008C0362">
        <w:rPr>
          <w:rFonts w:ascii="Times New Roman" w:hAnsi="Times New Roman" w:cs="Times New Roman"/>
          <w:sz w:val="20"/>
          <w:szCs w:val="20"/>
          <w:rPrChange w:id="87" w:author="MK" w:date="2024-06-30T12:46:00Z" w16du:dateUtc="2024-06-30T10:46:00Z">
            <w:rPr/>
          </w:rPrChange>
        </w:rPr>
        <w:fldChar w:fldCharType="begin"/>
      </w:r>
      <w:r w:rsidR="00000000" w:rsidRPr="008C0362">
        <w:rPr>
          <w:rFonts w:ascii="Times New Roman" w:hAnsi="Times New Roman" w:cs="Times New Roman"/>
          <w:sz w:val="20"/>
          <w:szCs w:val="20"/>
          <w:rPrChange w:id="88" w:author="MK" w:date="2024-06-30T12:46:00Z" w16du:dateUtc="2024-06-30T10:46:00Z">
            <w:rPr/>
          </w:rPrChange>
        </w:rPr>
        <w:instrText>HYPERLINK "https://lerecruteur.lefigarofrm"</w:instrText>
      </w:r>
      <w:r w:rsidR="00000000" w:rsidRPr="008C0362">
        <w:rPr>
          <w:rFonts w:ascii="Times New Roman" w:hAnsi="Times New Roman" w:cs="Times New Roman"/>
          <w:sz w:val="20"/>
          <w:szCs w:val="20"/>
          <w:rPrChange w:id="89" w:author="MK" w:date="2024-06-30T12:46:00Z" w16du:dateUtc="2024-06-30T10:46:00Z">
            <w:rPr/>
          </w:rPrChange>
        </w:rPr>
      </w:r>
      <w:r w:rsidR="00000000" w:rsidRPr="008C0362">
        <w:rPr>
          <w:rFonts w:ascii="Times New Roman" w:hAnsi="Times New Roman" w:cs="Times New Roman"/>
          <w:sz w:val="20"/>
          <w:szCs w:val="20"/>
          <w:rPrChange w:id="90" w:author="MK" w:date="2024-06-30T12:46:00Z" w16du:dateUtc="2024-06-30T10:46:00Z">
            <w:rPr/>
          </w:rPrChange>
        </w:rPr>
        <w:fldChar w:fldCharType="separate"/>
      </w:r>
      <w:r w:rsidRPr="008C0362">
        <w:rPr>
          <w:rStyle w:val="Lienhypertexte"/>
          <w:rFonts w:ascii="Times New Roman" w:hAnsi="Times New Roman" w:cs="Times New Roman"/>
          <w:sz w:val="20"/>
          <w:szCs w:val="20"/>
          <w:lang w:val="fr-CI"/>
          <w:rPrChange w:id="91" w:author="MK" w:date="2024-06-30T12:46:00Z" w16du:dateUtc="2024-06-30T10:46:00Z">
            <w:rPr>
              <w:rStyle w:val="Lienhypertexte"/>
              <w:szCs w:val="24"/>
              <w:lang w:val="fr-CI"/>
            </w:rPr>
          </w:rPrChange>
        </w:rPr>
        <w:t>https://lerecruteur.lefigarofr</w:t>
      </w:r>
      <w:r w:rsidR="00000000" w:rsidRPr="008C0362">
        <w:rPr>
          <w:rStyle w:val="Lienhypertexte"/>
          <w:rFonts w:ascii="Times New Roman" w:hAnsi="Times New Roman" w:cs="Times New Roman"/>
          <w:sz w:val="20"/>
          <w:szCs w:val="20"/>
          <w:lang w:val="fr-CI"/>
          <w:rPrChange w:id="92" w:author="MK" w:date="2024-06-30T12:46:00Z" w16du:dateUtc="2024-06-30T10:46:00Z">
            <w:rPr>
              <w:rStyle w:val="Lienhypertexte"/>
              <w:szCs w:val="24"/>
              <w:lang w:val="fr-CI"/>
            </w:rPr>
          </w:rPrChange>
        </w:rPr>
        <w:fldChar w:fldCharType="end"/>
      </w:r>
      <w:r w:rsidRPr="008C0362">
        <w:rPr>
          <w:rFonts w:ascii="Times New Roman" w:hAnsi="Times New Roman" w:cs="Times New Roman"/>
          <w:sz w:val="20"/>
          <w:szCs w:val="20"/>
          <w:lang w:val="fr-CI"/>
          <w:rPrChange w:id="93" w:author="MK" w:date="2024-06-30T12:46:00Z" w16du:dateUtc="2024-06-30T10:46:00Z">
            <w:rPr>
              <w:rFonts w:ascii="Times New Roman" w:hAnsi="Times New Roman" w:cs="Times New Roman"/>
              <w:sz w:val="24"/>
              <w:szCs w:val="24"/>
              <w:lang w:val="fr-CI"/>
            </w:rPr>
          </w:rPrChange>
        </w:rPr>
        <w:t xml:space="preserve"> consulté le 08-03-2024 à 19</w:t>
      </w:r>
      <w:ins w:id="94" w:author="MK" w:date="2024-06-30T12:12:00Z" w16du:dateUtc="2024-06-30T10:12:00Z">
        <w:r w:rsidR="003B6BDB" w:rsidRPr="008C0362">
          <w:rPr>
            <w:rFonts w:ascii="Times New Roman" w:hAnsi="Times New Roman" w:cs="Times New Roman"/>
            <w:sz w:val="20"/>
            <w:szCs w:val="20"/>
            <w:lang w:val="fr-CI"/>
            <w:rPrChange w:id="95" w:author="MK" w:date="2024-06-30T12:46:00Z" w16du:dateUtc="2024-06-30T10:46:00Z">
              <w:rPr>
                <w:rFonts w:ascii="Times New Roman" w:hAnsi="Times New Roman" w:cs="Times New Roman"/>
                <w:sz w:val="24"/>
                <w:szCs w:val="24"/>
                <w:lang w:val="fr-CI"/>
              </w:rPr>
            </w:rPrChange>
          </w:rPr>
          <w:t> h </w:t>
        </w:r>
      </w:ins>
      <w:del w:id="96" w:author="MK" w:date="2024-06-30T12:12:00Z" w16du:dateUtc="2024-06-30T10:12:00Z">
        <w:r w:rsidRPr="008C0362" w:rsidDel="003B6BDB">
          <w:rPr>
            <w:rFonts w:ascii="Times New Roman" w:hAnsi="Times New Roman" w:cs="Times New Roman"/>
            <w:sz w:val="20"/>
            <w:szCs w:val="20"/>
            <w:lang w:val="fr-CI"/>
            <w:rPrChange w:id="97" w:author="MK" w:date="2024-06-30T12:46:00Z" w16du:dateUtc="2024-06-30T10:46:00Z">
              <w:rPr>
                <w:rFonts w:ascii="Times New Roman" w:hAnsi="Times New Roman" w:cs="Times New Roman"/>
                <w:sz w:val="24"/>
                <w:szCs w:val="24"/>
                <w:lang w:val="fr-CI"/>
              </w:rPr>
            </w:rPrChange>
          </w:rPr>
          <w:delText>H</w:delText>
        </w:r>
      </w:del>
      <w:r w:rsidRPr="008C0362">
        <w:rPr>
          <w:rFonts w:ascii="Times New Roman" w:hAnsi="Times New Roman" w:cs="Times New Roman"/>
          <w:sz w:val="20"/>
          <w:szCs w:val="20"/>
          <w:lang w:val="fr-CI"/>
          <w:rPrChange w:id="98" w:author="MK" w:date="2024-06-30T12:46:00Z" w16du:dateUtc="2024-06-30T10:46:00Z">
            <w:rPr>
              <w:rFonts w:ascii="Times New Roman" w:hAnsi="Times New Roman" w:cs="Times New Roman"/>
              <w:sz w:val="24"/>
              <w:szCs w:val="24"/>
              <w:lang w:val="fr-CI"/>
            </w:rPr>
          </w:rPrChange>
        </w:rPr>
        <w:t>35</w:t>
      </w:r>
    </w:p>
    <w:p w14:paraId="2113CBEC" w14:textId="490ABCC4" w:rsidR="00FA1AC7" w:rsidRPr="008C0362" w:rsidRDefault="00FA1AC7" w:rsidP="00FA1AC7">
      <w:pPr>
        <w:spacing w:line="360" w:lineRule="auto"/>
        <w:rPr>
          <w:rFonts w:ascii="Times New Roman" w:hAnsi="Times New Roman" w:cs="Times New Roman"/>
          <w:sz w:val="20"/>
          <w:szCs w:val="20"/>
          <w:vertAlign w:val="superscript"/>
          <w:lang w:val="fr-CI"/>
          <w:rPrChange w:id="99" w:author="MK" w:date="2024-06-30T12:46:00Z" w16du:dateUtc="2024-06-30T10:46:00Z">
            <w:rPr>
              <w:rFonts w:ascii="Times New Roman" w:hAnsi="Times New Roman" w:cs="Times New Roman"/>
              <w:sz w:val="24"/>
              <w:szCs w:val="24"/>
              <w:vertAlign w:val="superscript"/>
              <w:lang w:val="fr-CI"/>
            </w:rPr>
          </w:rPrChange>
        </w:rPr>
      </w:pPr>
      <w:r w:rsidRPr="008C0362">
        <w:rPr>
          <w:rFonts w:ascii="Times New Roman" w:hAnsi="Times New Roman" w:cs="Times New Roman"/>
          <w:sz w:val="20"/>
          <w:szCs w:val="20"/>
          <w:vertAlign w:val="superscript"/>
          <w:lang w:val="fr-CI"/>
          <w:rPrChange w:id="100" w:author="MK" w:date="2024-06-30T12:46:00Z" w16du:dateUtc="2024-06-30T10:46:00Z">
            <w:rPr>
              <w:rFonts w:ascii="Times New Roman" w:hAnsi="Times New Roman" w:cs="Times New Roman"/>
              <w:sz w:val="24"/>
              <w:szCs w:val="24"/>
              <w:vertAlign w:val="superscript"/>
              <w:lang w:val="fr-CI"/>
            </w:rPr>
          </w:rPrChange>
        </w:rPr>
        <w:t xml:space="preserve">3 </w:t>
      </w:r>
      <w:r w:rsidR="00000000" w:rsidRPr="008C0362">
        <w:rPr>
          <w:rFonts w:ascii="Times New Roman" w:hAnsi="Times New Roman" w:cs="Times New Roman"/>
          <w:sz w:val="20"/>
          <w:szCs w:val="20"/>
          <w:rPrChange w:id="101" w:author="MK" w:date="2024-06-30T12:46:00Z" w16du:dateUtc="2024-06-30T10:46:00Z">
            <w:rPr/>
          </w:rPrChange>
        </w:rPr>
        <w:fldChar w:fldCharType="begin"/>
      </w:r>
      <w:r w:rsidR="00000000" w:rsidRPr="008C0362">
        <w:rPr>
          <w:rFonts w:ascii="Times New Roman" w:hAnsi="Times New Roman" w:cs="Times New Roman"/>
          <w:sz w:val="20"/>
          <w:szCs w:val="20"/>
          <w:rPrChange w:id="102" w:author="MK" w:date="2024-06-30T12:46:00Z" w16du:dateUtc="2024-06-30T10:46:00Z">
            <w:rPr/>
          </w:rPrChange>
        </w:rPr>
        <w:instrText>HYPERLINK "https://africabnew.comr"</w:instrText>
      </w:r>
      <w:r w:rsidR="00000000" w:rsidRPr="008C0362">
        <w:rPr>
          <w:rFonts w:ascii="Times New Roman" w:hAnsi="Times New Roman" w:cs="Times New Roman"/>
          <w:sz w:val="20"/>
          <w:szCs w:val="20"/>
          <w:rPrChange w:id="103" w:author="MK" w:date="2024-06-30T12:46:00Z" w16du:dateUtc="2024-06-30T10:46:00Z">
            <w:rPr/>
          </w:rPrChange>
        </w:rPr>
      </w:r>
      <w:r w:rsidR="00000000" w:rsidRPr="008C0362">
        <w:rPr>
          <w:rFonts w:ascii="Times New Roman" w:hAnsi="Times New Roman" w:cs="Times New Roman"/>
          <w:sz w:val="20"/>
          <w:szCs w:val="20"/>
          <w:rPrChange w:id="104" w:author="MK" w:date="2024-06-30T12:46:00Z" w16du:dateUtc="2024-06-30T10:46:00Z">
            <w:rPr/>
          </w:rPrChange>
        </w:rPr>
        <w:fldChar w:fldCharType="separate"/>
      </w:r>
      <w:r w:rsidRPr="008C0362">
        <w:rPr>
          <w:rStyle w:val="Lienhypertexte"/>
          <w:rFonts w:ascii="Times New Roman" w:hAnsi="Times New Roman" w:cs="Times New Roman"/>
          <w:sz w:val="20"/>
          <w:szCs w:val="20"/>
          <w:lang w:val="fr-CI"/>
          <w:rPrChange w:id="105" w:author="MK" w:date="2024-06-30T12:46:00Z" w16du:dateUtc="2024-06-30T10:46:00Z">
            <w:rPr>
              <w:rStyle w:val="Lienhypertexte"/>
              <w:szCs w:val="24"/>
              <w:lang w:val="fr-CI"/>
            </w:rPr>
          </w:rPrChange>
        </w:rPr>
        <w:t>https://africabnew.com</w:t>
      </w:r>
      <w:r w:rsidR="00000000" w:rsidRPr="008C0362">
        <w:rPr>
          <w:rStyle w:val="Lienhypertexte"/>
          <w:rFonts w:ascii="Times New Roman" w:hAnsi="Times New Roman" w:cs="Times New Roman"/>
          <w:sz w:val="20"/>
          <w:szCs w:val="20"/>
          <w:lang w:val="fr-CI"/>
          <w:rPrChange w:id="106" w:author="MK" w:date="2024-06-30T12:46:00Z" w16du:dateUtc="2024-06-30T10:46:00Z">
            <w:rPr>
              <w:rStyle w:val="Lienhypertexte"/>
              <w:szCs w:val="24"/>
              <w:lang w:val="fr-CI"/>
            </w:rPr>
          </w:rPrChange>
        </w:rPr>
        <w:fldChar w:fldCharType="end"/>
      </w:r>
      <w:r w:rsidRPr="008C0362">
        <w:rPr>
          <w:rFonts w:ascii="Times New Roman" w:hAnsi="Times New Roman" w:cs="Times New Roman"/>
          <w:sz w:val="20"/>
          <w:szCs w:val="20"/>
          <w:lang w:val="fr-CI"/>
          <w:rPrChange w:id="107" w:author="MK" w:date="2024-06-30T12:46:00Z" w16du:dateUtc="2024-06-30T10:46:00Z">
            <w:rPr>
              <w:rFonts w:ascii="Times New Roman" w:hAnsi="Times New Roman" w:cs="Times New Roman"/>
              <w:sz w:val="24"/>
              <w:szCs w:val="24"/>
              <w:lang w:val="fr-CI"/>
            </w:rPr>
          </w:rPrChange>
        </w:rPr>
        <w:t xml:space="preserve"> consulté le 08-03-2024 à 19</w:t>
      </w:r>
      <w:ins w:id="108" w:author="MK" w:date="2024-06-30T12:12:00Z" w16du:dateUtc="2024-06-30T10:12:00Z">
        <w:r w:rsidR="003B6BDB" w:rsidRPr="008C0362">
          <w:rPr>
            <w:rFonts w:ascii="Times New Roman" w:hAnsi="Times New Roman" w:cs="Times New Roman"/>
            <w:sz w:val="20"/>
            <w:szCs w:val="20"/>
            <w:lang w:val="fr-CI"/>
            <w:rPrChange w:id="109" w:author="MK" w:date="2024-06-30T12:46:00Z" w16du:dateUtc="2024-06-30T10:46:00Z">
              <w:rPr>
                <w:rFonts w:ascii="Times New Roman" w:hAnsi="Times New Roman" w:cs="Times New Roman"/>
                <w:sz w:val="24"/>
                <w:szCs w:val="24"/>
                <w:lang w:val="fr-CI"/>
              </w:rPr>
            </w:rPrChange>
          </w:rPr>
          <w:t> h </w:t>
        </w:r>
      </w:ins>
      <w:del w:id="110" w:author="MK" w:date="2024-06-30T12:12:00Z" w16du:dateUtc="2024-06-30T10:12:00Z">
        <w:r w:rsidRPr="008C0362" w:rsidDel="003B6BDB">
          <w:rPr>
            <w:rFonts w:ascii="Times New Roman" w:hAnsi="Times New Roman" w:cs="Times New Roman"/>
            <w:sz w:val="20"/>
            <w:szCs w:val="20"/>
            <w:lang w:val="fr-CI"/>
            <w:rPrChange w:id="111" w:author="MK" w:date="2024-06-30T12:46:00Z" w16du:dateUtc="2024-06-30T10:46:00Z">
              <w:rPr>
                <w:rFonts w:ascii="Times New Roman" w:hAnsi="Times New Roman" w:cs="Times New Roman"/>
                <w:sz w:val="24"/>
                <w:szCs w:val="24"/>
                <w:lang w:val="fr-CI"/>
              </w:rPr>
            </w:rPrChange>
          </w:rPr>
          <w:delText>H</w:delText>
        </w:r>
      </w:del>
      <w:r w:rsidRPr="008C0362">
        <w:rPr>
          <w:rFonts w:ascii="Times New Roman" w:hAnsi="Times New Roman" w:cs="Times New Roman"/>
          <w:sz w:val="20"/>
          <w:szCs w:val="20"/>
          <w:lang w:val="fr-CI"/>
          <w:rPrChange w:id="112" w:author="MK" w:date="2024-06-30T12:46:00Z" w16du:dateUtc="2024-06-30T10:46:00Z">
            <w:rPr>
              <w:rFonts w:ascii="Times New Roman" w:hAnsi="Times New Roman" w:cs="Times New Roman"/>
              <w:sz w:val="24"/>
              <w:szCs w:val="24"/>
              <w:lang w:val="fr-CI"/>
            </w:rPr>
          </w:rPrChange>
        </w:rPr>
        <w:t>40</w:t>
      </w:r>
      <w:commentRangeEnd w:id="70"/>
      <w:r w:rsidR="008C0362">
        <w:rPr>
          <w:rStyle w:val="Marquedecommentaire"/>
        </w:rPr>
        <w:commentReference w:id="70"/>
      </w:r>
    </w:p>
    <w:p w14:paraId="0F82F0F6" w14:textId="157ED13E" w:rsidR="00FA1AC7" w:rsidRDefault="00FA1AC7" w:rsidP="00FA1AC7">
      <w:pPr>
        <w:spacing w:line="360" w:lineRule="auto"/>
        <w:rPr>
          <w:rFonts w:ascii="Times New Roman" w:hAnsi="Times New Roman" w:cs="Times New Roman"/>
          <w:sz w:val="24"/>
          <w:szCs w:val="24"/>
          <w:vertAlign w:val="superscript"/>
          <w:lang w:val="fr-CI"/>
        </w:rPr>
      </w:pPr>
      <w:r>
        <w:rPr>
          <w:rFonts w:ascii="Times New Roman" w:hAnsi="Times New Roman" w:cs="Times New Roman"/>
          <w:sz w:val="24"/>
          <w:szCs w:val="24"/>
          <w:vertAlign w:val="superscript"/>
          <w:lang w:val="fr-CI"/>
        </w:rPr>
        <w:br w:type="page"/>
      </w:r>
      <w:r>
        <w:rPr>
          <w:rFonts w:ascii="Times New Roman" w:hAnsi="Times New Roman" w:cs="Times New Roman"/>
          <w:sz w:val="24"/>
          <w:szCs w:val="24"/>
          <w:vertAlign w:val="superscript"/>
          <w:lang w:val="fr-CI"/>
        </w:rPr>
        <w:lastRenderedPageBreak/>
        <w:t xml:space="preserve">    </w:t>
      </w:r>
      <w:r>
        <w:rPr>
          <w:rFonts w:ascii="Times New Roman" w:hAnsi="Times New Roman" w:cs="Times New Roman"/>
          <w:sz w:val="24"/>
          <w:szCs w:val="24"/>
          <w:vertAlign w:val="superscript"/>
          <w:lang w:val="fr-CI"/>
        </w:rPr>
        <w:tab/>
      </w:r>
      <w:r>
        <w:rPr>
          <w:rFonts w:ascii="Times New Roman" w:hAnsi="Times New Roman" w:cs="Times New Roman"/>
          <w:sz w:val="24"/>
          <w:szCs w:val="24"/>
          <w:vertAlign w:val="superscript"/>
          <w:lang w:val="fr-CI"/>
        </w:rPr>
        <w:tab/>
      </w:r>
      <w:r>
        <w:rPr>
          <w:rFonts w:ascii="Times New Roman" w:hAnsi="Times New Roman" w:cs="Times New Roman"/>
          <w:sz w:val="24"/>
          <w:szCs w:val="24"/>
          <w:vertAlign w:val="superscript"/>
          <w:lang w:val="fr-CI"/>
        </w:rPr>
        <w:tab/>
      </w:r>
      <w:r>
        <w:rPr>
          <w:rFonts w:ascii="Times New Roman" w:hAnsi="Times New Roman" w:cs="Times New Roman"/>
          <w:b/>
          <w:sz w:val="24"/>
          <w:szCs w:val="24"/>
          <w:lang w:val="fr-CI"/>
        </w:rPr>
        <w:t>CHAPITRE I : CADRE THÉORIQUE DE L’</w:t>
      </w:r>
      <w:ins w:id="113" w:author="MK" w:date="2024-06-30T12:12:00Z" w16du:dateUtc="2024-06-30T10:12:00Z">
        <w:r w:rsidR="003B6BDB">
          <w:rPr>
            <w:rFonts w:ascii="Times New Roman" w:hAnsi="Times New Roman" w:cs="Times New Roman"/>
            <w:b/>
            <w:sz w:val="24"/>
            <w:szCs w:val="24"/>
            <w:lang w:val="fr-CI"/>
          </w:rPr>
          <w:t>É</w:t>
        </w:r>
      </w:ins>
      <w:del w:id="114" w:author="MK" w:date="2024-06-30T12:12:00Z" w16du:dateUtc="2024-06-30T10:12:00Z">
        <w:r w:rsidDel="003B6BDB">
          <w:rPr>
            <w:rFonts w:ascii="Times New Roman" w:hAnsi="Times New Roman" w:cs="Times New Roman"/>
            <w:b/>
            <w:sz w:val="24"/>
            <w:szCs w:val="24"/>
            <w:lang w:val="fr-CI"/>
          </w:rPr>
          <w:delText>E</w:delText>
        </w:r>
      </w:del>
      <w:r>
        <w:rPr>
          <w:rFonts w:ascii="Times New Roman" w:hAnsi="Times New Roman" w:cs="Times New Roman"/>
          <w:b/>
          <w:sz w:val="24"/>
          <w:szCs w:val="24"/>
          <w:lang w:val="fr-CI"/>
        </w:rPr>
        <w:t>TUDE</w:t>
      </w:r>
    </w:p>
    <w:p w14:paraId="2D62B7C7" w14:textId="77777777" w:rsidR="00FA1AC7" w:rsidRDefault="00FA1AC7" w:rsidP="00FA1AC7">
      <w:pPr>
        <w:spacing w:after="0" w:line="360" w:lineRule="auto"/>
        <w:jc w:val="center"/>
        <w:rPr>
          <w:rFonts w:ascii="Times New Roman" w:hAnsi="Times New Roman" w:cs="Times New Roman"/>
          <w:b/>
          <w:sz w:val="24"/>
          <w:szCs w:val="24"/>
          <w:lang w:val="fr-CI"/>
        </w:rPr>
      </w:pPr>
    </w:p>
    <w:p w14:paraId="3F311FCA" w14:textId="77777777" w:rsidR="00FA1AC7" w:rsidRDefault="00FA1AC7" w:rsidP="00FA1AC7">
      <w:pPr>
        <w:pStyle w:val="Paragraphedeliste"/>
        <w:numPr>
          <w:ilvl w:val="0"/>
          <w:numId w:val="1"/>
        </w:num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JUSTIFICATION DU CHOIX DU SUJET </w:t>
      </w:r>
    </w:p>
    <w:p w14:paraId="5A9D61B2" w14:textId="77777777" w:rsidR="00FA1AC7" w:rsidRDefault="00FA1AC7" w:rsidP="00FA1AC7">
      <w:pPr>
        <w:pStyle w:val="Paragraphedeliste"/>
        <w:spacing w:after="0" w:line="360" w:lineRule="auto"/>
        <w:ind w:left="1080"/>
        <w:jc w:val="both"/>
        <w:rPr>
          <w:rFonts w:ascii="Times New Roman" w:hAnsi="Times New Roman" w:cs="Times New Roman"/>
          <w:b/>
          <w:sz w:val="24"/>
          <w:szCs w:val="24"/>
          <w:lang w:val="fr-CI"/>
        </w:rPr>
      </w:pPr>
    </w:p>
    <w:p w14:paraId="62B9D748"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La justification du choix de notre sujet se fera à deux niveaux : au niveau social et scientifique </w:t>
      </w:r>
    </w:p>
    <w:p w14:paraId="0E84DB65" w14:textId="77777777" w:rsidR="00FA1AC7" w:rsidRDefault="00FA1AC7" w:rsidP="00FA1AC7">
      <w:pPr>
        <w:spacing w:after="0" w:line="360" w:lineRule="auto"/>
        <w:jc w:val="both"/>
        <w:rPr>
          <w:rFonts w:ascii="Times New Roman" w:hAnsi="Times New Roman" w:cs="Times New Roman"/>
          <w:sz w:val="24"/>
          <w:szCs w:val="24"/>
          <w:lang w:val="fr-CI"/>
        </w:rPr>
      </w:pPr>
    </w:p>
    <w:p w14:paraId="19E17D4C" w14:textId="77777777" w:rsidR="00FA1AC7" w:rsidRDefault="00FA1AC7" w:rsidP="00FA1AC7">
      <w:pPr>
        <w:spacing w:after="0" w:line="360" w:lineRule="auto"/>
        <w:ind w:firstLine="708"/>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I-1Intérêt social  </w:t>
      </w:r>
    </w:p>
    <w:p w14:paraId="7A908AA6" w14:textId="14A3231F" w:rsidR="00FA1AC7" w:rsidRDefault="00FA1AC7" w:rsidP="00FA1AC7">
      <w:pPr>
        <w:spacing w:after="0" w:line="360" w:lineRule="auto"/>
        <w:jc w:val="both"/>
        <w:rPr>
          <w:rFonts w:ascii="Times New Roman" w:hAnsi="Times New Roman" w:cs="Times New Roman"/>
          <w:sz w:val="24"/>
          <w:szCs w:val="24"/>
          <w:lang w:val="fr-CI"/>
        </w:rPr>
      </w:pPr>
      <w:del w:id="115" w:author="MK" w:date="2024-06-30T12:47:00Z" w16du:dateUtc="2024-06-30T10:47:00Z">
        <w:r w:rsidDel="008C0362">
          <w:rPr>
            <w:rFonts w:ascii="Times New Roman" w:hAnsi="Times New Roman" w:cs="Times New Roman"/>
            <w:sz w:val="24"/>
            <w:szCs w:val="24"/>
            <w:lang w:val="fr-CI"/>
          </w:rPr>
          <w:delText>L’étude de ce sujet va permettre de créer, renforcer les affinités et les relations de confiance entre l’entreprise et ses parties prenantes. Leurs engagements à soutenir les causes sociales ou environnementales sont un moyen de résolution des problèmes sociaux et contribue à l’amélioration des conditions de vie, des communautés et la promotion des valeurs sociales.</w:delText>
        </w:r>
      </w:del>
    </w:p>
    <w:p w14:paraId="1623EB6F" w14:textId="77777777" w:rsidR="00FA1AC7" w:rsidRDefault="00FA1AC7" w:rsidP="00FA1AC7">
      <w:pPr>
        <w:spacing w:after="0" w:line="360" w:lineRule="auto"/>
        <w:ind w:firstLine="708"/>
        <w:jc w:val="both"/>
        <w:rPr>
          <w:rFonts w:ascii="Times New Roman" w:hAnsi="Times New Roman" w:cs="Times New Roman"/>
          <w:sz w:val="24"/>
          <w:szCs w:val="24"/>
          <w:lang w:val="fr-CI"/>
        </w:rPr>
      </w:pPr>
    </w:p>
    <w:p w14:paraId="7B0BAECD" w14:textId="77777777" w:rsidR="00FA1AC7" w:rsidRDefault="00FA1AC7" w:rsidP="00FA1AC7">
      <w:pPr>
        <w:spacing w:after="0" w:line="360" w:lineRule="auto"/>
        <w:ind w:firstLine="708"/>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I-2 Intérêt scientifique </w:t>
      </w:r>
    </w:p>
    <w:p w14:paraId="0A3DF87F" w14:textId="1D4FFA56" w:rsidR="00FA1AC7" w:rsidDel="008C0362" w:rsidRDefault="00FA1AC7" w:rsidP="00FA1AC7">
      <w:pPr>
        <w:spacing w:after="0" w:line="360" w:lineRule="auto"/>
        <w:jc w:val="both"/>
        <w:rPr>
          <w:del w:id="116" w:author="MK" w:date="2024-06-30T12:48:00Z" w16du:dateUtc="2024-06-30T10:48:00Z"/>
          <w:rFonts w:ascii="Times New Roman" w:hAnsi="Times New Roman" w:cs="Times New Roman"/>
          <w:sz w:val="24"/>
          <w:szCs w:val="24"/>
          <w:lang w:val="fr-CI"/>
        </w:rPr>
      </w:pPr>
      <w:del w:id="117" w:author="MK" w:date="2024-06-30T12:48:00Z" w16du:dateUtc="2024-06-30T10:48:00Z">
        <w:r w:rsidDel="008C0362">
          <w:rPr>
            <w:rFonts w:ascii="Times New Roman" w:hAnsi="Times New Roman" w:cs="Times New Roman"/>
            <w:sz w:val="24"/>
            <w:szCs w:val="24"/>
            <w:lang w:val="fr-CI"/>
          </w:rPr>
          <w:delText>L’étude de ce sujet va permettre aux scientifiques</w:delText>
        </w:r>
      </w:del>
      <w:del w:id="118" w:author="MK" w:date="2024-06-30T12:12:00Z" w16du:dateUtc="2024-06-30T10:12:00Z">
        <w:r w:rsidDel="003B6BDB">
          <w:rPr>
            <w:rFonts w:ascii="Times New Roman" w:hAnsi="Times New Roman" w:cs="Times New Roman"/>
            <w:sz w:val="24"/>
            <w:szCs w:val="24"/>
            <w:lang w:val="fr-CI"/>
          </w:rPr>
          <w:delText>,</w:delText>
        </w:r>
      </w:del>
      <w:del w:id="119" w:author="MK" w:date="2024-06-30T12:48:00Z" w16du:dateUtc="2024-06-30T10:48:00Z">
        <w:r w:rsidDel="008C0362">
          <w:rPr>
            <w:rFonts w:ascii="Times New Roman" w:hAnsi="Times New Roman" w:cs="Times New Roman"/>
            <w:sz w:val="24"/>
            <w:szCs w:val="24"/>
            <w:lang w:val="fr-CI"/>
          </w:rPr>
          <w:delText xml:space="preserve"> d’enrichir leurs documentations sur la RSE et d’analyser sa pratique au contexte africain</w:delText>
        </w:r>
      </w:del>
    </w:p>
    <w:p w14:paraId="6185F070" w14:textId="36B0EC6A" w:rsidR="008C0362" w:rsidRDefault="008C0362" w:rsidP="00FA1AC7">
      <w:pPr>
        <w:spacing w:after="0" w:line="360" w:lineRule="auto"/>
        <w:jc w:val="both"/>
        <w:rPr>
          <w:ins w:id="120" w:author="MK" w:date="2024-06-30T12:48:00Z" w16du:dateUtc="2024-06-30T10:48:00Z"/>
          <w:rFonts w:ascii="Times New Roman" w:hAnsi="Times New Roman" w:cs="Times New Roman"/>
          <w:b/>
          <w:sz w:val="24"/>
          <w:szCs w:val="24"/>
          <w:lang w:val="fr-CI"/>
        </w:rPr>
      </w:pPr>
      <w:ins w:id="121" w:author="MK" w:date="2024-06-30T12:48:00Z" w16du:dateUtc="2024-06-30T10:48:00Z">
        <w:r>
          <w:rPr>
            <w:rFonts w:ascii="Times New Roman" w:hAnsi="Times New Roman" w:cs="Times New Roman"/>
            <w:sz w:val="24"/>
            <w:szCs w:val="24"/>
            <w:lang w:val="fr-CI"/>
          </w:rPr>
          <w:t xml:space="preserve">Les études sur l’engagement social des entreprises sont multiples. Par contre celles qui s’intéressent aux problématiques africaines ne sont pas </w:t>
        </w:r>
      </w:ins>
      <w:ins w:id="122" w:author="MK" w:date="2024-06-30T12:49:00Z" w16du:dateUtc="2024-06-30T10:49:00Z">
        <w:r>
          <w:rPr>
            <w:rFonts w:ascii="Times New Roman" w:hAnsi="Times New Roman" w:cs="Times New Roman"/>
            <w:sz w:val="24"/>
            <w:szCs w:val="24"/>
            <w:lang w:val="fr-CI"/>
          </w:rPr>
          <w:t>si nombreuses. Cette étude dans ses grandes conclusions permettra d’enrichir le nombre des études déjà réalisées sur la thématique globale de la RSE</w:t>
        </w:r>
        <w:r w:rsidR="006B35A2">
          <w:rPr>
            <w:rFonts w:ascii="Times New Roman" w:hAnsi="Times New Roman" w:cs="Times New Roman"/>
            <w:sz w:val="24"/>
            <w:szCs w:val="24"/>
            <w:lang w:val="fr-CI"/>
          </w:rPr>
          <w:t xml:space="preserve"> en </w:t>
        </w:r>
      </w:ins>
      <w:ins w:id="123" w:author="MK" w:date="2024-06-30T12:50:00Z" w16du:dateUtc="2024-06-30T10:50:00Z">
        <w:r w:rsidR="006B35A2">
          <w:rPr>
            <w:rFonts w:ascii="Times New Roman" w:hAnsi="Times New Roman" w:cs="Times New Roman"/>
            <w:sz w:val="24"/>
            <w:szCs w:val="24"/>
            <w:lang w:val="fr-CI"/>
          </w:rPr>
          <w:t>contexte Africain afin de pouvoir comprendre les facteurs qui freinent ou activent la mise en œuvre de la démarche RSE au sein des organisations locales</w:t>
        </w:r>
      </w:ins>
      <w:ins w:id="124" w:author="MK" w:date="2024-06-30T12:51:00Z" w16du:dateUtc="2024-06-30T10:51:00Z">
        <w:r w:rsidR="006B35A2">
          <w:rPr>
            <w:rFonts w:ascii="Times New Roman" w:hAnsi="Times New Roman" w:cs="Times New Roman"/>
            <w:sz w:val="24"/>
            <w:szCs w:val="24"/>
            <w:lang w:val="fr-CI"/>
          </w:rPr>
          <w:t>.</w:t>
        </w:r>
      </w:ins>
    </w:p>
    <w:p w14:paraId="0672C3BB" w14:textId="77777777" w:rsidR="00FA1AC7" w:rsidRDefault="00FA1AC7" w:rsidP="00FA1AC7">
      <w:pPr>
        <w:spacing w:after="0" w:line="360" w:lineRule="auto"/>
        <w:ind w:left="360"/>
        <w:jc w:val="both"/>
        <w:rPr>
          <w:rFonts w:ascii="Times New Roman" w:hAnsi="Times New Roman" w:cs="Times New Roman"/>
          <w:sz w:val="24"/>
          <w:szCs w:val="24"/>
        </w:rPr>
      </w:pPr>
    </w:p>
    <w:p w14:paraId="7BCB9B1F" w14:textId="77777777" w:rsidR="00FA1AC7" w:rsidRDefault="00FA1AC7" w:rsidP="00FA1AC7">
      <w:pPr>
        <w:pStyle w:val="Paragraphedeliste"/>
        <w:numPr>
          <w:ilvl w:val="0"/>
          <w:numId w:val="1"/>
        </w:num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DÉFINITION DES MOTS </w:t>
      </w:r>
      <w:commentRangeStart w:id="125"/>
      <w:r>
        <w:rPr>
          <w:rFonts w:ascii="Times New Roman" w:hAnsi="Times New Roman" w:cs="Times New Roman"/>
          <w:b/>
          <w:sz w:val="24"/>
          <w:szCs w:val="24"/>
          <w:lang w:val="fr-CI"/>
        </w:rPr>
        <w:t>CLÉS</w:t>
      </w:r>
      <w:commentRangeEnd w:id="125"/>
      <w:r w:rsidR="00C608E2">
        <w:rPr>
          <w:rStyle w:val="Marquedecommentaire"/>
        </w:rPr>
        <w:commentReference w:id="125"/>
      </w:r>
    </w:p>
    <w:p w14:paraId="4D0AEB53" w14:textId="77777777" w:rsidR="00FA1AC7" w:rsidRDefault="00FA1AC7" w:rsidP="00FA1AC7">
      <w:pPr>
        <w:pStyle w:val="Paragraphedeliste"/>
        <w:spacing w:line="360" w:lineRule="auto"/>
        <w:ind w:left="1080"/>
        <w:jc w:val="both"/>
        <w:rPr>
          <w:rFonts w:ascii="Times New Roman" w:hAnsi="Times New Roman" w:cs="Times New Roman"/>
          <w:b/>
          <w:sz w:val="24"/>
          <w:szCs w:val="24"/>
          <w:lang w:val="fr-CI"/>
        </w:rPr>
      </w:pPr>
    </w:p>
    <w:p w14:paraId="36F29AC2" w14:textId="77777777" w:rsidR="00FA1AC7" w:rsidRDefault="00FA1AC7" w:rsidP="00FA1AC7">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La compréhension de ce projet de mémoire repose en grande partie sur les mots clés qui le composent. Cette section consiste à faire une revue sémantique des concepts de RSE, d’image de marque et de communication des organisations, etc.</w:t>
      </w:r>
    </w:p>
    <w:p w14:paraId="1427C285" w14:textId="5B8EAA46" w:rsidR="00FA1AC7" w:rsidRDefault="00FA1AC7" w:rsidP="00FA1AC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II.1 </w:t>
      </w:r>
      <w:del w:id="126" w:author="MK" w:date="2024-06-30T12:51:00Z" w16du:dateUtc="2024-06-30T10:51:00Z">
        <w:r w:rsidDel="00C01033">
          <w:rPr>
            <w:rFonts w:ascii="Times New Roman" w:hAnsi="Times New Roman" w:cs="Times New Roman"/>
            <w:sz w:val="24"/>
            <w:szCs w:val="24"/>
          </w:rPr>
          <w:delText>RSE </w:delText>
        </w:r>
      </w:del>
      <w:ins w:id="127" w:author="MK" w:date="2024-06-30T12:51:00Z" w16du:dateUtc="2024-06-30T10:51:00Z">
        <w:r w:rsidR="00C01033">
          <w:rPr>
            <w:rFonts w:ascii="Times New Roman" w:hAnsi="Times New Roman" w:cs="Times New Roman"/>
            <w:sz w:val="24"/>
            <w:szCs w:val="24"/>
          </w:rPr>
          <w:t>Responsabilité Sociale des Entreprises (RSE)</w:t>
        </w:r>
        <w:r w:rsidR="00C01033">
          <w:rPr>
            <w:rFonts w:ascii="Times New Roman" w:hAnsi="Times New Roman" w:cs="Times New Roman"/>
            <w:sz w:val="24"/>
            <w:szCs w:val="24"/>
          </w:rPr>
          <w:t> </w:t>
        </w:r>
      </w:ins>
      <w:r>
        <w:rPr>
          <w:rFonts w:ascii="Times New Roman" w:hAnsi="Times New Roman" w:cs="Times New Roman"/>
          <w:sz w:val="24"/>
          <w:szCs w:val="24"/>
        </w:rPr>
        <w:t xml:space="preserve">: </w:t>
      </w:r>
    </w:p>
    <w:p w14:paraId="545E2B14" w14:textId="0FF6C61F" w:rsidR="00FA1AC7" w:rsidRDefault="00FA1AC7" w:rsidP="00FA1AC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 RSE est, selon le dictionnaire Larousse, l’ensemble des pratiques qu’adopte</w:t>
      </w:r>
      <w:ins w:id="128" w:author="MK" w:date="2024-06-30T12:12:00Z" w16du:dateUtc="2024-06-30T10:12:00Z">
        <w:r w:rsidR="003B6BDB">
          <w:rPr>
            <w:rFonts w:ascii="Times New Roman" w:hAnsi="Times New Roman" w:cs="Times New Roman"/>
            <w:sz w:val="24"/>
            <w:szCs w:val="24"/>
          </w:rPr>
          <w:t>nt</w:t>
        </w:r>
      </w:ins>
      <w:r>
        <w:rPr>
          <w:rFonts w:ascii="Times New Roman" w:hAnsi="Times New Roman" w:cs="Times New Roman"/>
          <w:sz w:val="24"/>
          <w:szCs w:val="24"/>
        </w:rPr>
        <w:t xml:space="preserve"> les entreprises désireuses d’intégrer les préoccupations sociales, environnementales et éthique</w:t>
      </w:r>
      <w:ins w:id="129" w:author="MK" w:date="2024-06-30T12:13:00Z" w16du:dateUtc="2024-06-30T10:13:00Z">
        <w:r w:rsidR="003B6BDB">
          <w:rPr>
            <w:rFonts w:ascii="Times New Roman" w:hAnsi="Times New Roman" w:cs="Times New Roman"/>
            <w:sz w:val="24"/>
            <w:szCs w:val="24"/>
          </w:rPr>
          <w:t>s</w:t>
        </w:r>
      </w:ins>
      <w:r>
        <w:rPr>
          <w:rFonts w:ascii="Times New Roman" w:hAnsi="Times New Roman" w:cs="Times New Roman"/>
          <w:sz w:val="24"/>
          <w:szCs w:val="24"/>
        </w:rPr>
        <w:t xml:space="preserve"> dans leurs activités et leurs stratégies. </w:t>
      </w:r>
      <w:del w:id="130" w:author="MK" w:date="2024-06-30T12:51:00Z" w16du:dateUtc="2024-06-30T10:51:00Z">
        <w:r w:rsidDel="001464C3">
          <w:rPr>
            <w:rFonts w:ascii="Times New Roman" w:hAnsi="Times New Roman" w:cs="Times New Roman"/>
            <w:sz w:val="24"/>
            <w:szCs w:val="24"/>
          </w:rPr>
          <w:delText xml:space="preserve">LE </w:delText>
        </w:r>
      </w:del>
      <w:ins w:id="131" w:author="MK" w:date="2024-06-30T12:51:00Z" w16du:dateUtc="2024-06-30T10:51:00Z">
        <w:r w:rsidR="001464C3">
          <w:rPr>
            <w:rFonts w:ascii="Times New Roman" w:hAnsi="Times New Roman" w:cs="Times New Roman"/>
            <w:sz w:val="24"/>
            <w:szCs w:val="24"/>
          </w:rPr>
          <w:t>L</w:t>
        </w:r>
        <w:r w:rsidR="001464C3">
          <w:rPr>
            <w:rFonts w:ascii="Times New Roman" w:hAnsi="Times New Roman" w:cs="Times New Roman"/>
            <w:sz w:val="24"/>
            <w:szCs w:val="24"/>
          </w:rPr>
          <w:t>e</w:t>
        </w:r>
        <w:r w:rsidR="001464C3">
          <w:rPr>
            <w:rFonts w:ascii="Times New Roman" w:hAnsi="Times New Roman" w:cs="Times New Roman"/>
            <w:sz w:val="24"/>
            <w:szCs w:val="24"/>
          </w:rPr>
          <w:t xml:space="preserve"> </w:t>
        </w:r>
      </w:ins>
      <w:r>
        <w:rPr>
          <w:rFonts w:ascii="Times New Roman" w:hAnsi="Times New Roman" w:cs="Times New Roman"/>
          <w:sz w:val="24"/>
          <w:szCs w:val="24"/>
        </w:rPr>
        <w:t>ROBERT</w:t>
      </w:r>
      <w:ins w:id="132" w:author="MK" w:date="2024-06-30T12:51:00Z" w16du:dateUtc="2024-06-30T10:51:00Z">
        <w:r w:rsidR="001464C3">
          <w:rPr>
            <w:rFonts w:ascii="Times New Roman" w:hAnsi="Times New Roman" w:cs="Times New Roman"/>
            <w:sz w:val="24"/>
            <w:szCs w:val="24"/>
          </w:rPr>
          <w:t xml:space="preserve"> (année ?)</w:t>
        </w:r>
      </w:ins>
      <w:r>
        <w:rPr>
          <w:rFonts w:ascii="Times New Roman" w:hAnsi="Times New Roman" w:cs="Times New Roman"/>
          <w:sz w:val="24"/>
          <w:szCs w:val="24"/>
        </w:rPr>
        <w:t xml:space="preserve"> définit plutôt la RSE comme un sigle de responsabilité sociale ou sociétale de l’entreprise. Lewiss Carroll</w:t>
      </w:r>
      <w:ins w:id="133" w:author="MK" w:date="2024-06-30T12:52:00Z" w16du:dateUtc="2024-06-30T10:52:00Z">
        <w:r w:rsidR="001464C3">
          <w:rPr>
            <w:rFonts w:ascii="Times New Roman" w:hAnsi="Times New Roman" w:cs="Times New Roman"/>
            <w:sz w:val="24"/>
            <w:szCs w:val="24"/>
          </w:rPr>
          <w:t xml:space="preserve"> (année ?)</w:t>
        </w:r>
      </w:ins>
      <w:r>
        <w:rPr>
          <w:rFonts w:ascii="Times New Roman" w:hAnsi="Times New Roman" w:cs="Times New Roman"/>
          <w:sz w:val="24"/>
          <w:szCs w:val="24"/>
        </w:rPr>
        <w:t xml:space="preserve">, romancier, définit la RSE comme ce que la société attend </w:t>
      </w:r>
      <w:ins w:id="134" w:author="MK" w:date="2024-06-30T12:13:00Z" w16du:dateUtc="2024-06-30T10:13:00Z">
        <w:r w:rsidR="003B6BDB">
          <w:rPr>
            <w:rFonts w:ascii="Times New Roman" w:hAnsi="Times New Roman" w:cs="Times New Roman"/>
            <w:sz w:val="24"/>
            <w:szCs w:val="24"/>
          </w:rPr>
          <w:t>à un moment donné</w:t>
        </w:r>
      </w:ins>
      <w:del w:id="135" w:author="MK" w:date="2024-06-30T12:13:00Z" w16du:dateUtc="2024-06-30T10:13:00Z">
        <w:r w:rsidDel="003B6BDB">
          <w:rPr>
            <w:rFonts w:ascii="Times New Roman" w:hAnsi="Times New Roman" w:cs="Times New Roman"/>
            <w:sz w:val="24"/>
            <w:szCs w:val="24"/>
          </w:rPr>
          <w:delText>a un moment donne</w:delText>
        </w:r>
      </w:del>
      <w:r>
        <w:rPr>
          <w:rFonts w:ascii="Times New Roman" w:hAnsi="Times New Roman" w:cs="Times New Roman"/>
          <w:sz w:val="24"/>
          <w:szCs w:val="24"/>
        </w:rPr>
        <w:t xml:space="preserve"> des organisations en matière</w:t>
      </w:r>
      <w:del w:id="136" w:author="MK" w:date="2024-06-30T12:52:00Z" w16du:dateUtc="2024-06-30T10:52:00Z">
        <w:r w:rsidDel="00CA6892">
          <w:rPr>
            <w:rFonts w:ascii="Times New Roman" w:hAnsi="Times New Roman" w:cs="Times New Roman"/>
            <w:sz w:val="24"/>
            <w:szCs w:val="24"/>
          </w:rPr>
          <w:delText>s</w:delText>
        </w:r>
      </w:del>
      <w:r>
        <w:rPr>
          <w:rFonts w:ascii="Times New Roman" w:hAnsi="Times New Roman" w:cs="Times New Roman"/>
          <w:sz w:val="24"/>
          <w:szCs w:val="24"/>
        </w:rPr>
        <w:t xml:space="preserve"> économique</w:t>
      </w:r>
      <w:del w:id="137" w:author="MK" w:date="2024-06-30T12:52:00Z" w16du:dateUtc="2024-06-30T10:52:00Z">
        <w:r w:rsidDel="00CA6892">
          <w:rPr>
            <w:rFonts w:ascii="Times New Roman" w:hAnsi="Times New Roman" w:cs="Times New Roman"/>
            <w:sz w:val="24"/>
            <w:szCs w:val="24"/>
          </w:rPr>
          <w:delText>s</w:delText>
        </w:r>
      </w:del>
      <w:r>
        <w:rPr>
          <w:rFonts w:ascii="Times New Roman" w:hAnsi="Times New Roman" w:cs="Times New Roman"/>
          <w:sz w:val="24"/>
          <w:szCs w:val="24"/>
        </w:rPr>
        <w:t>, éthique</w:t>
      </w:r>
      <w:del w:id="138" w:author="MK" w:date="2024-06-30T12:52:00Z" w16du:dateUtc="2024-06-30T10:52:00Z">
        <w:r w:rsidDel="00CA6892">
          <w:rPr>
            <w:rFonts w:ascii="Times New Roman" w:hAnsi="Times New Roman" w:cs="Times New Roman"/>
            <w:sz w:val="24"/>
            <w:szCs w:val="24"/>
          </w:rPr>
          <w:delText>s</w:delText>
        </w:r>
      </w:del>
      <w:r>
        <w:rPr>
          <w:rFonts w:ascii="Times New Roman" w:hAnsi="Times New Roman" w:cs="Times New Roman"/>
          <w:sz w:val="24"/>
          <w:szCs w:val="24"/>
        </w:rPr>
        <w:t xml:space="preserve">, légale et </w:t>
      </w:r>
      <w:r>
        <w:rPr>
          <w:rFonts w:ascii="Times New Roman" w:hAnsi="Times New Roman" w:cs="Times New Roman"/>
          <w:sz w:val="24"/>
          <w:szCs w:val="24"/>
        </w:rPr>
        <w:lastRenderedPageBreak/>
        <w:t>volontaire. Pour HOWARD BOWEN</w:t>
      </w:r>
      <w:ins w:id="139" w:author="MK" w:date="2024-06-30T12:53:00Z" w16du:dateUtc="2024-06-30T10:53:00Z">
        <w:r w:rsidR="00CA6892">
          <w:rPr>
            <w:rFonts w:ascii="Times New Roman" w:hAnsi="Times New Roman" w:cs="Times New Roman"/>
            <w:sz w:val="24"/>
            <w:szCs w:val="24"/>
          </w:rPr>
          <w:t xml:space="preserve"> (année ?)</w:t>
        </w:r>
      </w:ins>
      <w:r>
        <w:rPr>
          <w:rFonts w:ascii="Times New Roman" w:hAnsi="Times New Roman" w:cs="Times New Roman"/>
          <w:sz w:val="24"/>
          <w:szCs w:val="24"/>
        </w:rPr>
        <w:t>, la RSE est une discipline transversale. Selon FRIEDMAN, la responsabilité sociale des entreprises est de se faire des profits. Zenisek nous dit que la RSE est un comportement éthique. Aussi ARCHIE CARROLL</w:t>
      </w:r>
      <w:ins w:id="140" w:author="MK" w:date="2024-06-30T12:53:00Z" w16du:dateUtc="2024-06-30T10:53:00Z">
        <w:r w:rsidR="00CA6892">
          <w:rPr>
            <w:rFonts w:ascii="Times New Roman" w:hAnsi="Times New Roman" w:cs="Times New Roman"/>
            <w:sz w:val="24"/>
            <w:szCs w:val="24"/>
          </w:rPr>
          <w:t xml:space="preserve"> (Année ?)</w:t>
        </w:r>
      </w:ins>
      <w:r>
        <w:rPr>
          <w:rFonts w:ascii="Times New Roman" w:hAnsi="Times New Roman" w:cs="Times New Roman"/>
          <w:sz w:val="24"/>
          <w:szCs w:val="24"/>
        </w:rPr>
        <w:t>, a proposé un modèle de RSE qui comprend quatre responsabilités économique, légale, philanthropique souvent représenter sous la forme d’un modèle en forme de pyramide. PETER DRUCKER</w:t>
      </w:r>
      <w:ins w:id="141" w:author="MK" w:date="2024-06-30T12:53:00Z" w16du:dateUtc="2024-06-30T10:53:00Z">
        <w:r w:rsidR="00CA6892">
          <w:rPr>
            <w:rFonts w:ascii="Times New Roman" w:hAnsi="Times New Roman" w:cs="Times New Roman"/>
            <w:sz w:val="24"/>
            <w:szCs w:val="24"/>
          </w:rPr>
          <w:t xml:space="preserve"> (année ?)</w:t>
        </w:r>
      </w:ins>
      <w:r>
        <w:rPr>
          <w:rFonts w:ascii="Times New Roman" w:hAnsi="Times New Roman" w:cs="Times New Roman"/>
          <w:sz w:val="24"/>
          <w:szCs w:val="24"/>
        </w:rPr>
        <w:t>, défini</w:t>
      </w:r>
      <w:ins w:id="142" w:author="MK" w:date="2024-06-30T12:13:00Z" w16du:dateUtc="2024-06-30T10:13:00Z">
        <w:r w:rsidR="003B6BDB">
          <w:rPr>
            <w:rFonts w:ascii="Times New Roman" w:hAnsi="Times New Roman" w:cs="Times New Roman"/>
            <w:sz w:val="24"/>
            <w:szCs w:val="24"/>
          </w:rPr>
          <w:t>t</w:t>
        </w:r>
      </w:ins>
      <w:del w:id="143" w:author="MK" w:date="2024-06-30T12:13:00Z" w16du:dateUtc="2024-06-30T10:13:00Z">
        <w:r w:rsidDel="003B6BDB">
          <w:rPr>
            <w:rFonts w:ascii="Times New Roman" w:hAnsi="Times New Roman" w:cs="Times New Roman"/>
            <w:sz w:val="24"/>
            <w:szCs w:val="24"/>
          </w:rPr>
          <w:delText>t</w:delText>
        </w:r>
      </w:del>
      <w:r>
        <w:rPr>
          <w:rFonts w:ascii="Times New Roman" w:hAnsi="Times New Roman" w:cs="Times New Roman"/>
          <w:sz w:val="24"/>
          <w:szCs w:val="24"/>
        </w:rPr>
        <w:t xml:space="preserve"> la RSE comme une stratégie commerciale </w:t>
      </w:r>
      <w:ins w:id="144" w:author="MK" w:date="2024-06-30T12:13:00Z" w16du:dateUtc="2024-06-30T10:13:00Z">
        <w:r w:rsidR="003B6BDB">
          <w:rPr>
            <w:rFonts w:ascii="Times New Roman" w:hAnsi="Times New Roman" w:cs="Times New Roman"/>
            <w:sz w:val="24"/>
            <w:szCs w:val="24"/>
          </w:rPr>
          <w:t>à</w:t>
        </w:r>
      </w:ins>
      <w:del w:id="145" w:author="MK" w:date="2024-06-30T12:13:00Z" w16du:dateUtc="2024-06-30T10:13:00Z">
        <w:r w:rsidDel="003B6BDB">
          <w:rPr>
            <w:rFonts w:ascii="Times New Roman" w:hAnsi="Times New Roman" w:cs="Times New Roman"/>
            <w:sz w:val="24"/>
            <w:szCs w:val="24"/>
          </w:rPr>
          <w:delText>a</w:delText>
        </w:r>
      </w:del>
      <w:r>
        <w:rPr>
          <w:rFonts w:ascii="Times New Roman" w:hAnsi="Times New Roman" w:cs="Times New Roman"/>
          <w:sz w:val="24"/>
          <w:szCs w:val="24"/>
        </w:rPr>
        <w:t xml:space="preserve"> long terme plutôt que comme une simple obligation morale ARCHIE CARROL</w:t>
      </w:r>
      <w:ins w:id="146" w:author="MK" w:date="2024-06-30T12:13:00Z" w16du:dateUtc="2024-06-30T10:13:00Z">
        <w:r w:rsidR="003B6BDB">
          <w:rPr>
            <w:rFonts w:ascii="Times New Roman" w:hAnsi="Times New Roman" w:cs="Times New Roman"/>
            <w:sz w:val="24"/>
            <w:szCs w:val="24"/>
          </w:rPr>
          <w:t>.</w:t>
        </w:r>
      </w:ins>
      <w:r>
        <w:rPr>
          <w:rFonts w:ascii="Times New Roman" w:hAnsi="Times New Roman" w:cs="Times New Roman"/>
          <w:sz w:val="24"/>
          <w:szCs w:val="24"/>
        </w:rPr>
        <w:t xml:space="preserve"> </w:t>
      </w:r>
      <w:r>
        <w:rPr>
          <w:rFonts w:ascii="Times New Roman" w:hAnsi="Times New Roman" w:cs="Times New Roman"/>
          <w:sz w:val="24"/>
          <w:szCs w:val="24"/>
        </w:rPr>
        <w:tab/>
        <w:t>, nous dit que la RSE, comprend le volet économique légale éthique et philanthropique. Pour notre part</w:t>
      </w:r>
      <w:ins w:id="147" w:author="MK" w:date="2024-06-30T12:53:00Z" w16du:dateUtc="2024-06-30T10:53:00Z">
        <w:r w:rsidR="00CA6892">
          <w:rPr>
            <w:rFonts w:ascii="Times New Roman" w:hAnsi="Times New Roman" w:cs="Times New Roman"/>
            <w:sz w:val="24"/>
            <w:szCs w:val="24"/>
          </w:rPr>
          <w:t>,</w:t>
        </w:r>
      </w:ins>
      <w:r>
        <w:rPr>
          <w:rFonts w:ascii="Times New Roman" w:hAnsi="Times New Roman" w:cs="Times New Roman"/>
          <w:sz w:val="24"/>
          <w:szCs w:val="24"/>
        </w:rPr>
        <w:t xml:space="preserve"> la RSE est perçue comme l’ensemble des initiatives, économiques, sociales et environnementales mise</w:t>
      </w:r>
      <w:ins w:id="148" w:author="MK" w:date="2024-06-30T12:13:00Z" w16du:dateUtc="2024-06-30T10:13:00Z">
        <w:r w:rsidR="003B6BDB">
          <w:rPr>
            <w:rFonts w:ascii="Times New Roman" w:hAnsi="Times New Roman" w:cs="Times New Roman"/>
            <w:sz w:val="24"/>
            <w:szCs w:val="24"/>
          </w:rPr>
          <w:t>s</w:t>
        </w:r>
      </w:ins>
      <w:r>
        <w:rPr>
          <w:rFonts w:ascii="Times New Roman" w:hAnsi="Times New Roman" w:cs="Times New Roman"/>
          <w:sz w:val="24"/>
          <w:szCs w:val="24"/>
        </w:rPr>
        <w:t xml:space="preserve"> en place par une entreprise afin de contribuer au bien-être de la société.</w:t>
      </w:r>
    </w:p>
    <w:p w14:paraId="40BB4C76" w14:textId="77777777" w:rsidR="0009706F" w:rsidRDefault="00FA1AC7" w:rsidP="00FA1AC7">
      <w:pPr>
        <w:spacing w:after="0" w:line="360" w:lineRule="auto"/>
        <w:ind w:left="360"/>
        <w:jc w:val="both"/>
        <w:rPr>
          <w:ins w:id="149" w:author="MK" w:date="2024-06-30T12:58:00Z" w16du:dateUtc="2024-06-30T10:58:00Z"/>
          <w:rFonts w:ascii="Times New Roman" w:hAnsi="Times New Roman" w:cs="Times New Roman"/>
          <w:sz w:val="24"/>
          <w:szCs w:val="24"/>
        </w:rPr>
      </w:pPr>
      <w:r w:rsidRPr="00CA6892">
        <w:rPr>
          <w:rFonts w:ascii="Times New Roman" w:hAnsi="Times New Roman" w:cs="Times New Roman"/>
          <w:b/>
          <w:bCs/>
          <w:sz w:val="24"/>
          <w:szCs w:val="24"/>
          <w:rPrChange w:id="150" w:author="MK" w:date="2024-06-30T12:53:00Z" w16du:dateUtc="2024-06-30T10:53:00Z">
            <w:rPr>
              <w:rFonts w:ascii="Times New Roman" w:hAnsi="Times New Roman" w:cs="Times New Roman"/>
              <w:sz w:val="24"/>
              <w:szCs w:val="24"/>
            </w:rPr>
          </w:rPrChange>
        </w:rPr>
        <w:t>II.2</w:t>
      </w:r>
      <w:r>
        <w:rPr>
          <w:rFonts w:ascii="Times New Roman" w:hAnsi="Times New Roman" w:cs="Times New Roman"/>
          <w:sz w:val="24"/>
          <w:szCs w:val="24"/>
        </w:rPr>
        <w:t xml:space="preserve"> </w:t>
      </w:r>
      <w:r w:rsidRPr="00CA6892">
        <w:rPr>
          <w:rFonts w:ascii="Times New Roman" w:hAnsi="Times New Roman" w:cs="Times New Roman"/>
          <w:b/>
          <w:bCs/>
          <w:sz w:val="24"/>
          <w:szCs w:val="24"/>
          <w:rPrChange w:id="151" w:author="MK" w:date="2024-06-30T12:53:00Z" w16du:dateUtc="2024-06-30T10:53:00Z">
            <w:rPr>
              <w:rFonts w:ascii="Times New Roman" w:hAnsi="Times New Roman" w:cs="Times New Roman"/>
              <w:sz w:val="24"/>
              <w:szCs w:val="24"/>
            </w:rPr>
          </w:rPrChange>
        </w:rPr>
        <w:t xml:space="preserve">L’image de </w:t>
      </w:r>
      <w:commentRangeStart w:id="152"/>
      <w:r w:rsidRPr="00CA6892">
        <w:rPr>
          <w:rFonts w:ascii="Times New Roman" w:hAnsi="Times New Roman" w:cs="Times New Roman"/>
          <w:b/>
          <w:bCs/>
          <w:sz w:val="24"/>
          <w:szCs w:val="24"/>
          <w:rPrChange w:id="153" w:author="MK" w:date="2024-06-30T12:53:00Z" w16du:dateUtc="2024-06-30T10:53:00Z">
            <w:rPr>
              <w:rFonts w:ascii="Times New Roman" w:hAnsi="Times New Roman" w:cs="Times New Roman"/>
              <w:sz w:val="24"/>
              <w:szCs w:val="24"/>
            </w:rPr>
          </w:rPrChange>
        </w:rPr>
        <w:t>marque</w:t>
      </w:r>
      <w:commentRangeEnd w:id="152"/>
      <w:r w:rsidR="0009706F">
        <w:rPr>
          <w:rStyle w:val="Marquedecommentaire"/>
        </w:rPr>
        <w:commentReference w:id="152"/>
      </w:r>
      <w:r>
        <w:rPr>
          <w:rFonts w:ascii="Times New Roman" w:hAnsi="Times New Roman" w:cs="Times New Roman"/>
          <w:sz w:val="24"/>
          <w:szCs w:val="24"/>
        </w:rPr>
        <w:t> </w:t>
      </w:r>
      <w:del w:id="154" w:author="MK" w:date="2024-06-30T12:58:00Z" w16du:dateUtc="2024-06-30T10:58:00Z">
        <w:r w:rsidDel="0009706F">
          <w:rPr>
            <w:rFonts w:ascii="Times New Roman" w:hAnsi="Times New Roman" w:cs="Times New Roman"/>
            <w:sz w:val="24"/>
            <w:szCs w:val="24"/>
          </w:rPr>
          <w:delText>:</w:delText>
        </w:r>
      </w:del>
    </w:p>
    <w:p w14:paraId="3BA77209" w14:textId="699CD599" w:rsidR="00FA1AC7" w:rsidRDefault="00FA1AC7" w:rsidP="00FA1AC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selon DAVID AaKER</w:t>
      </w:r>
      <w:ins w:id="155" w:author="MK" w:date="2024-06-30T12:54:00Z" w16du:dateUtc="2024-06-30T10:54:00Z">
        <w:r w:rsidR="00EF44A1">
          <w:rPr>
            <w:rFonts w:ascii="Times New Roman" w:hAnsi="Times New Roman" w:cs="Times New Roman"/>
            <w:sz w:val="24"/>
            <w:szCs w:val="24"/>
          </w:rPr>
          <w:t xml:space="preserve"> (année ?)</w:t>
        </w:r>
      </w:ins>
      <w:r>
        <w:rPr>
          <w:rFonts w:ascii="Times New Roman" w:hAnsi="Times New Roman" w:cs="Times New Roman"/>
          <w:sz w:val="24"/>
          <w:szCs w:val="24"/>
        </w:rPr>
        <w:t>, l’image de marque est un ensemble d’associations et de perceptions dans l’esprit des consommateurs qui différencient une marque des autres et influencent leur comportement d’achat.</w:t>
      </w:r>
    </w:p>
    <w:p w14:paraId="21CE9FF5" w14:textId="76BC9A63" w:rsidR="00FA1AC7" w:rsidRDefault="00FA1AC7" w:rsidP="00FA1AC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KEVIN LANE KELLER</w:t>
      </w:r>
      <w:ins w:id="156" w:author="MK" w:date="2024-06-30T12:54:00Z" w16du:dateUtc="2024-06-30T10:54:00Z">
        <w:r w:rsidR="00EF44A1">
          <w:rPr>
            <w:rFonts w:ascii="Times New Roman" w:hAnsi="Times New Roman" w:cs="Times New Roman"/>
            <w:sz w:val="24"/>
            <w:szCs w:val="24"/>
          </w:rPr>
          <w:t xml:space="preserve"> (année ?)</w:t>
        </w:r>
      </w:ins>
      <w:r>
        <w:rPr>
          <w:rFonts w:ascii="Times New Roman" w:hAnsi="Times New Roman" w:cs="Times New Roman"/>
          <w:sz w:val="24"/>
          <w:szCs w:val="24"/>
        </w:rPr>
        <w:t xml:space="preserve"> définit l’image de marque comme la force ou la faiblesse des associations positives et cohérentes pour construire une marque solide .Philip kotler définit l’image de marque comme un actif marketing crucial englobant les perceptions, les croyances et les attitudes des consommateurs envers ,une marque ainsi que la manière dont elle se positionne par rapport à ses concurrents .Kapferer voit l’image de marque comme la somme totale des impressions qui sont dans l’esprit des individus ,soulignant  l’importance de la gestion stratégique et cohérente de ces impressions pour construire une marque forte.</w:t>
      </w:r>
    </w:p>
    <w:p w14:paraId="0EDB47EF" w14:textId="3CA8F5AE" w:rsidR="00FA1AC7" w:rsidRDefault="00FA1AC7" w:rsidP="00FA1AC7">
      <w:pPr>
        <w:spacing w:after="0"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58752" behindDoc="0" locked="0" layoutInCell="1" allowOverlap="1" wp14:anchorId="0DD92B30" wp14:editId="415D8AF7">
                <wp:simplePos x="0" y="0"/>
                <wp:positionH relativeFrom="column">
                  <wp:posOffset>328930</wp:posOffset>
                </wp:positionH>
                <wp:positionV relativeFrom="paragraph">
                  <wp:posOffset>33655</wp:posOffset>
                </wp:positionV>
                <wp:extent cx="2638425" cy="19050"/>
                <wp:effectExtent l="0" t="0" r="28575" b="19050"/>
                <wp:wrapNone/>
                <wp:docPr id="5" name="Connecteur droit 3"/>
                <wp:cNvGraphicFramePr/>
                <a:graphic xmlns:a="http://schemas.openxmlformats.org/drawingml/2006/main">
                  <a:graphicData uri="http://schemas.microsoft.com/office/word/2010/wordprocessingShape">
                    <wps:wsp>
                      <wps:cNvCnPr/>
                      <wps:spPr>
                        <a:xfrm flipV="1">
                          <a:off x="0" y="0"/>
                          <a:ext cx="2638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6C8F58" id="Connecteur droit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2.65pt" to="233.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" strokecolor="black [3200]" strokeweight=".5pt">
                <v:stroke joinstyle="miter"/>
              </v:line>
            </w:pict>
          </mc:Fallback>
        </mc:AlternateContent>
      </w:r>
    </w:p>
    <w:p w14:paraId="0D634BB5" w14:textId="4F3487A1" w:rsidR="00FA1AC7" w:rsidRPr="00EF44A1" w:rsidRDefault="00FA1AC7" w:rsidP="00EF44A1">
      <w:pPr>
        <w:spacing w:line="240" w:lineRule="auto"/>
        <w:jc w:val="both"/>
        <w:rPr>
          <w:rFonts w:ascii="Times New Roman" w:hAnsi="Times New Roman" w:cs="Times New Roman"/>
          <w:sz w:val="20"/>
          <w:szCs w:val="20"/>
          <w:lang w:val="fr-CI"/>
          <w:rPrChange w:id="157" w:author="MK" w:date="2024-06-30T12:54:00Z" w16du:dateUtc="2024-06-30T10:54:00Z">
            <w:rPr>
              <w:rFonts w:ascii="Times New Roman" w:hAnsi="Times New Roman" w:cs="Times New Roman"/>
              <w:sz w:val="24"/>
              <w:szCs w:val="24"/>
              <w:lang w:val="fr-CI"/>
            </w:rPr>
          </w:rPrChange>
        </w:rPr>
        <w:pPrChange w:id="158" w:author="MK" w:date="2024-06-30T12:54:00Z" w16du:dateUtc="2024-06-30T10:54:00Z">
          <w:pPr>
            <w:spacing w:line="360" w:lineRule="auto"/>
          </w:pPr>
        </w:pPrChange>
      </w:pPr>
      <w:r w:rsidRPr="00EF44A1">
        <w:rPr>
          <w:rFonts w:ascii="Times New Roman" w:hAnsi="Times New Roman" w:cs="Times New Roman"/>
          <w:sz w:val="20"/>
          <w:szCs w:val="20"/>
          <w:vertAlign w:val="superscript"/>
          <w:rPrChange w:id="159" w:author="MK" w:date="2024-06-30T12:54:00Z" w16du:dateUtc="2024-06-30T10:54:00Z">
            <w:rPr>
              <w:rFonts w:ascii="Times New Roman" w:hAnsi="Times New Roman" w:cs="Times New Roman"/>
              <w:sz w:val="24"/>
              <w:szCs w:val="24"/>
              <w:vertAlign w:val="superscript"/>
            </w:rPr>
          </w:rPrChange>
        </w:rPr>
        <w:t xml:space="preserve"> </w:t>
      </w:r>
      <w:r w:rsidRPr="00EF44A1">
        <w:rPr>
          <w:rFonts w:ascii="Times New Roman" w:hAnsi="Times New Roman" w:cs="Times New Roman"/>
          <w:sz w:val="20"/>
          <w:szCs w:val="20"/>
          <w:vertAlign w:val="superscript"/>
          <w:lang w:val="fr-CI"/>
          <w:rPrChange w:id="160" w:author="MK" w:date="2024-06-30T12:54:00Z" w16du:dateUtc="2024-06-30T10:54:00Z">
            <w:rPr>
              <w:rFonts w:ascii="Times New Roman" w:hAnsi="Times New Roman" w:cs="Times New Roman"/>
              <w:sz w:val="24"/>
              <w:szCs w:val="24"/>
              <w:vertAlign w:val="superscript"/>
              <w:lang w:val="fr-CI"/>
            </w:rPr>
          </w:rPrChange>
        </w:rPr>
        <w:t>1</w:t>
      </w:r>
      <w:r w:rsidRPr="00EF44A1">
        <w:rPr>
          <w:rFonts w:ascii="Times New Roman" w:hAnsi="Times New Roman" w:cs="Times New Roman"/>
          <w:sz w:val="20"/>
          <w:szCs w:val="20"/>
          <w:lang w:val="fr-CI"/>
          <w:rPrChange w:id="161" w:author="MK" w:date="2024-06-30T12:54:00Z" w16du:dateUtc="2024-06-30T10:54:00Z">
            <w:rPr>
              <w:rFonts w:ascii="Times New Roman" w:hAnsi="Times New Roman" w:cs="Times New Roman"/>
              <w:sz w:val="24"/>
              <w:szCs w:val="24"/>
              <w:lang w:val="fr-CI"/>
            </w:rPr>
          </w:rPrChange>
        </w:rPr>
        <w:t xml:space="preserve"> </w:t>
      </w:r>
      <w:r w:rsidR="00000000" w:rsidRPr="00EF44A1">
        <w:rPr>
          <w:rFonts w:ascii="Times New Roman" w:hAnsi="Times New Roman" w:cs="Times New Roman"/>
          <w:sz w:val="20"/>
          <w:szCs w:val="20"/>
          <w:rPrChange w:id="162" w:author="MK" w:date="2024-06-30T12:54:00Z" w16du:dateUtc="2024-06-30T10:54:00Z">
            <w:rPr/>
          </w:rPrChange>
        </w:rPr>
        <w:fldChar w:fldCharType="begin"/>
      </w:r>
      <w:r w:rsidR="00000000" w:rsidRPr="00EF44A1">
        <w:rPr>
          <w:rFonts w:ascii="Times New Roman" w:hAnsi="Times New Roman" w:cs="Times New Roman"/>
          <w:sz w:val="20"/>
          <w:szCs w:val="20"/>
          <w:rPrChange w:id="163" w:author="MK" w:date="2024-06-30T12:54:00Z" w16du:dateUtc="2024-06-30T10:54:00Z">
            <w:rPr/>
          </w:rPrChange>
        </w:rPr>
        <w:instrText>HYPERLINK "https://www.Larousse.frm"</w:instrText>
      </w:r>
      <w:r w:rsidR="00000000" w:rsidRPr="00EF44A1">
        <w:rPr>
          <w:rFonts w:ascii="Times New Roman" w:hAnsi="Times New Roman" w:cs="Times New Roman"/>
          <w:sz w:val="20"/>
          <w:szCs w:val="20"/>
          <w:rPrChange w:id="164" w:author="MK" w:date="2024-06-30T12:54:00Z" w16du:dateUtc="2024-06-30T10:54:00Z">
            <w:rPr/>
          </w:rPrChange>
        </w:rPr>
      </w:r>
      <w:r w:rsidR="00000000" w:rsidRPr="00EF44A1">
        <w:rPr>
          <w:rFonts w:ascii="Times New Roman" w:hAnsi="Times New Roman" w:cs="Times New Roman"/>
          <w:sz w:val="20"/>
          <w:szCs w:val="20"/>
          <w:rPrChange w:id="165" w:author="MK" w:date="2024-06-30T12:54:00Z" w16du:dateUtc="2024-06-30T10:54:00Z">
            <w:rPr/>
          </w:rPrChange>
        </w:rPr>
        <w:fldChar w:fldCharType="separate"/>
      </w:r>
      <w:r w:rsidRPr="00EF44A1">
        <w:rPr>
          <w:rStyle w:val="Lienhypertexte"/>
          <w:rFonts w:ascii="Times New Roman" w:hAnsi="Times New Roman" w:cs="Times New Roman"/>
          <w:sz w:val="20"/>
          <w:szCs w:val="20"/>
          <w:lang w:val="fr-CI"/>
          <w:rPrChange w:id="166" w:author="MK" w:date="2024-06-30T12:54:00Z" w16du:dateUtc="2024-06-30T10:54:00Z">
            <w:rPr>
              <w:rStyle w:val="Lienhypertexte"/>
              <w:szCs w:val="24"/>
              <w:lang w:val="fr-CI"/>
            </w:rPr>
          </w:rPrChange>
        </w:rPr>
        <w:t>https://www.Larousse.fr</w:t>
      </w:r>
      <w:r w:rsidR="00000000" w:rsidRPr="00EF44A1">
        <w:rPr>
          <w:rStyle w:val="Lienhypertexte"/>
          <w:rFonts w:ascii="Times New Roman" w:hAnsi="Times New Roman" w:cs="Times New Roman"/>
          <w:sz w:val="20"/>
          <w:szCs w:val="20"/>
          <w:lang w:val="fr-CI"/>
          <w:rPrChange w:id="167" w:author="MK" w:date="2024-06-30T12:54:00Z" w16du:dateUtc="2024-06-30T10:54:00Z">
            <w:rPr>
              <w:rStyle w:val="Lienhypertexte"/>
              <w:szCs w:val="24"/>
              <w:lang w:val="fr-CI"/>
            </w:rPr>
          </w:rPrChange>
        </w:rPr>
        <w:fldChar w:fldCharType="end"/>
      </w:r>
      <w:r w:rsidRPr="00EF44A1">
        <w:rPr>
          <w:rFonts w:ascii="Times New Roman" w:hAnsi="Times New Roman" w:cs="Times New Roman"/>
          <w:sz w:val="20"/>
          <w:szCs w:val="20"/>
          <w:lang w:val="fr-CI"/>
          <w:rPrChange w:id="168" w:author="MK" w:date="2024-06-30T12:54:00Z" w16du:dateUtc="2024-06-30T10:54:00Z">
            <w:rPr>
              <w:rFonts w:ascii="Times New Roman" w:hAnsi="Times New Roman" w:cs="Times New Roman"/>
              <w:sz w:val="24"/>
              <w:szCs w:val="24"/>
              <w:lang w:val="fr-CI"/>
            </w:rPr>
          </w:rPrChange>
        </w:rPr>
        <w:t xml:space="preserve"> consulté le 18-05-2024 à 9</w:t>
      </w:r>
      <w:ins w:id="169" w:author="MK" w:date="2024-06-30T12:13:00Z" w16du:dateUtc="2024-06-30T10:13:00Z">
        <w:r w:rsidR="003B6BDB" w:rsidRPr="00EF44A1">
          <w:rPr>
            <w:rFonts w:ascii="Times New Roman" w:hAnsi="Times New Roman" w:cs="Times New Roman"/>
            <w:sz w:val="20"/>
            <w:szCs w:val="20"/>
            <w:lang w:val="fr-CI"/>
            <w:rPrChange w:id="170" w:author="MK" w:date="2024-06-30T12:54:00Z" w16du:dateUtc="2024-06-30T10:54:00Z">
              <w:rPr>
                <w:rFonts w:ascii="Times New Roman" w:hAnsi="Times New Roman" w:cs="Times New Roman"/>
                <w:sz w:val="24"/>
                <w:szCs w:val="24"/>
                <w:lang w:val="fr-CI"/>
              </w:rPr>
            </w:rPrChange>
          </w:rPr>
          <w:t> h </w:t>
        </w:r>
      </w:ins>
      <w:del w:id="171" w:author="MK" w:date="2024-06-30T12:13:00Z" w16du:dateUtc="2024-06-30T10:13:00Z">
        <w:r w:rsidRPr="00EF44A1" w:rsidDel="003B6BDB">
          <w:rPr>
            <w:rFonts w:ascii="Times New Roman" w:hAnsi="Times New Roman" w:cs="Times New Roman"/>
            <w:sz w:val="20"/>
            <w:szCs w:val="20"/>
            <w:lang w:val="fr-CI"/>
            <w:rPrChange w:id="172" w:author="MK" w:date="2024-06-30T12:54:00Z" w16du:dateUtc="2024-06-30T10:54:00Z">
              <w:rPr>
                <w:rFonts w:ascii="Times New Roman" w:hAnsi="Times New Roman" w:cs="Times New Roman"/>
                <w:sz w:val="24"/>
                <w:szCs w:val="24"/>
                <w:lang w:val="fr-CI"/>
              </w:rPr>
            </w:rPrChange>
          </w:rPr>
          <w:delText>H</w:delText>
        </w:r>
      </w:del>
      <w:r w:rsidRPr="00EF44A1">
        <w:rPr>
          <w:rFonts w:ascii="Times New Roman" w:hAnsi="Times New Roman" w:cs="Times New Roman"/>
          <w:sz w:val="20"/>
          <w:szCs w:val="20"/>
          <w:lang w:val="fr-CI"/>
          <w:rPrChange w:id="173" w:author="MK" w:date="2024-06-30T12:54:00Z" w16du:dateUtc="2024-06-30T10:54:00Z">
            <w:rPr>
              <w:rFonts w:ascii="Times New Roman" w:hAnsi="Times New Roman" w:cs="Times New Roman"/>
              <w:sz w:val="24"/>
              <w:szCs w:val="24"/>
              <w:lang w:val="fr-CI"/>
            </w:rPr>
          </w:rPrChange>
        </w:rPr>
        <w:t>12</w:t>
      </w:r>
    </w:p>
    <w:p w14:paraId="355C14DA" w14:textId="76298A7F" w:rsidR="00FA1AC7" w:rsidRPr="00EF44A1" w:rsidRDefault="00FA1AC7" w:rsidP="00EF44A1">
      <w:pPr>
        <w:spacing w:line="240" w:lineRule="auto"/>
        <w:jc w:val="both"/>
        <w:rPr>
          <w:rFonts w:ascii="Times New Roman" w:hAnsi="Times New Roman" w:cs="Times New Roman"/>
          <w:sz w:val="20"/>
          <w:szCs w:val="20"/>
          <w:lang w:val="fr-CI"/>
          <w:rPrChange w:id="174" w:author="MK" w:date="2024-06-30T12:54:00Z" w16du:dateUtc="2024-06-30T10:54:00Z">
            <w:rPr>
              <w:rFonts w:ascii="Times New Roman" w:hAnsi="Times New Roman" w:cs="Times New Roman"/>
              <w:sz w:val="24"/>
              <w:szCs w:val="24"/>
              <w:lang w:val="fr-CI"/>
            </w:rPr>
          </w:rPrChange>
        </w:rPr>
        <w:pPrChange w:id="175" w:author="MK" w:date="2024-06-30T12:54:00Z" w16du:dateUtc="2024-06-30T10:54:00Z">
          <w:pPr>
            <w:spacing w:line="360" w:lineRule="auto"/>
          </w:pPr>
        </w:pPrChange>
      </w:pPr>
      <w:r w:rsidRPr="00EF44A1">
        <w:rPr>
          <w:rFonts w:ascii="Times New Roman" w:hAnsi="Times New Roman" w:cs="Times New Roman"/>
          <w:sz w:val="20"/>
          <w:szCs w:val="20"/>
          <w:vertAlign w:val="superscript"/>
          <w:lang w:val="fr-CI"/>
          <w:rPrChange w:id="176" w:author="MK" w:date="2024-06-30T12:54:00Z" w16du:dateUtc="2024-06-30T10:54:00Z">
            <w:rPr>
              <w:rFonts w:ascii="Times New Roman" w:hAnsi="Times New Roman" w:cs="Times New Roman"/>
              <w:sz w:val="24"/>
              <w:szCs w:val="24"/>
              <w:vertAlign w:val="superscript"/>
              <w:lang w:val="fr-CI"/>
            </w:rPr>
          </w:rPrChange>
        </w:rPr>
        <w:t>2</w:t>
      </w:r>
      <w:r w:rsidRPr="00EF44A1">
        <w:rPr>
          <w:rFonts w:ascii="Times New Roman" w:hAnsi="Times New Roman" w:cs="Times New Roman"/>
          <w:sz w:val="20"/>
          <w:szCs w:val="20"/>
          <w:lang w:val="fr-CI"/>
          <w:rPrChange w:id="177" w:author="MK" w:date="2024-06-30T12:54:00Z" w16du:dateUtc="2024-06-30T10:54:00Z">
            <w:rPr>
              <w:rFonts w:ascii="Times New Roman" w:hAnsi="Times New Roman" w:cs="Times New Roman"/>
              <w:sz w:val="24"/>
              <w:szCs w:val="24"/>
              <w:lang w:val="fr-CI"/>
            </w:rPr>
          </w:rPrChange>
        </w:rPr>
        <w:t xml:space="preserve"> </w:t>
      </w:r>
      <w:r w:rsidR="00000000" w:rsidRPr="00EF44A1">
        <w:rPr>
          <w:rFonts w:ascii="Times New Roman" w:hAnsi="Times New Roman" w:cs="Times New Roman"/>
          <w:sz w:val="20"/>
          <w:szCs w:val="20"/>
          <w:rPrChange w:id="178" w:author="MK" w:date="2024-06-30T12:54:00Z" w16du:dateUtc="2024-06-30T10:54:00Z">
            <w:rPr/>
          </w:rPrChange>
        </w:rPr>
        <w:fldChar w:fldCharType="begin"/>
      </w:r>
      <w:r w:rsidR="00000000" w:rsidRPr="00EF44A1">
        <w:rPr>
          <w:rFonts w:ascii="Times New Roman" w:hAnsi="Times New Roman" w:cs="Times New Roman"/>
          <w:sz w:val="20"/>
          <w:szCs w:val="20"/>
          <w:rPrChange w:id="179" w:author="MK" w:date="2024-06-30T12:54:00Z" w16du:dateUtc="2024-06-30T10:54:00Z">
            <w:rPr/>
          </w:rPrChange>
        </w:rPr>
        <w:instrText>HYPERLINK "https://www.researchgate.net"</w:instrText>
      </w:r>
      <w:r w:rsidR="00000000" w:rsidRPr="00EF44A1">
        <w:rPr>
          <w:rFonts w:ascii="Times New Roman" w:hAnsi="Times New Roman" w:cs="Times New Roman"/>
          <w:sz w:val="20"/>
          <w:szCs w:val="20"/>
          <w:rPrChange w:id="180" w:author="MK" w:date="2024-06-30T12:54:00Z" w16du:dateUtc="2024-06-30T10:54:00Z">
            <w:rPr/>
          </w:rPrChange>
        </w:rPr>
      </w:r>
      <w:r w:rsidR="00000000" w:rsidRPr="00EF44A1">
        <w:rPr>
          <w:rFonts w:ascii="Times New Roman" w:hAnsi="Times New Roman" w:cs="Times New Roman"/>
          <w:sz w:val="20"/>
          <w:szCs w:val="20"/>
          <w:rPrChange w:id="181" w:author="MK" w:date="2024-06-30T12:54:00Z" w16du:dateUtc="2024-06-30T10:54:00Z">
            <w:rPr/>
          </w:rPrChange>
        </w:rPr>
        <w:fldChar w:fldCharType="separate"/>
      </w:r>
      <w:r w:rsidRPr="00EF44A1">
        <w:rPr>
          <w:rStyle w:val="Lienhypertexte"/>
          <w:rFonts w:ascii="Times New Roman" w:hAnsi="Times New Roman" w:cs="Times New Roman"/>
          <w:sz w:val="20"/>
          <w:szCs w:val="20"/>
          <w:lang w:val="fr-CI"/>
          <w:rPrChange w:id="182" w:author="MK" w:date="2024-06-30T12:54:00Z" w16du:dateUtc="2024-06-30T10:54:00Z">
            <w:rPr>
              <w:rStyle w:val="Lienhypertexte"/>
              <w:szCs w:val="24"/>
              <w:lang w:val="fr-CI"/>
            </w:rPr>
          </w:rPrChange>
        </w:rPr>
        <w:t>https://www.researchgate.net</w:t>
      </w:r>
      <w:r w:rsidR="00000000" w:rsidRPr="00EF44A1">
        <w:rPr>
          <w:rStyle w:val="Lienhypertexte"/>
          <w:rFonts w:ascii="Times New Roman" w:hAnsi="Times New Roman" w:cs="Times New Roman"/>
          <w:sz w:val="20"/>
          <w:szCs w:val="20"/>
          <w:lang w:val="fr-CI"/>
          <w:rPrChange w:id="183" w:author="MK" w:date="2024-06-30T12:54:00Z" w16du:dateUtc="2024-06-30T10:54:00Z">
            <w:rPr>
              <w:rStyle w:val="Lienhypertexte"/>
              <w:szCs w:val="24"/>
              <w:lang w:val="fr-CI"/>
            </w:rPr>
          </w:rPrChange>
        </w:rPr>
        <w:fldChar w:fldCharType="end"/>
      </w:r>
      <w:r w:rsidRPr="00EF44A1">
        <w:rPr>
          <w:rFonts w:ascii="Times New Roman" w:hAnsi="Times New Roman" w:cs="Times New Roman"/>
          <w:sz w:val="20"/>
          <w:szCs w:val="20"/>
          <w:lang w:val="fr-CI"/>
          <w:rPrChange w:id="184" w:author="MK" w:date="2024-06-30T12:54:00Z" w16du:dateUtc="2024-06-30T10:54:00Z">
            <w:rPr>
              <w:rFonts w:ascii="Times New Roman" w:hAnsi="Times New Roman" w:cs="Times New Roman"/>
              <w:sz w:val="24"/>
              <w:szCs w:val="24"/>
              <w:lang w:val="fr-CI"/>
            </w:rPr>
          </w:rPrChange>
        </w:rPr>
        <w:t xml:space="preserve"> consulté le 18-05-2024 à 9</w:t>
      </w:r>
      <w:ins w:id="185" w:author="MK" w:date="2024-06-30T12:13:00Z" w16du:dateUtc="2024-06-30T10:13:00Z">
        <w:r w:rsidR="003B6BDB" w:rsidRPr="00EF44A1">
          <w:rPr>
            <w:rFonts w:ascii="Times New Roman" w:hAnsi="Times New Roman" w:cs="Times New Roman"/>
            <w:sz w:val="20"/>
            <w:szCs w:val="20"/>
            <w:lang w:val="fr-CI"/>
            <w:rPrChange w:id="186" w:author="MK" w:date="2024-06-30T12:54:00Z" w16du:dateUtc="2024-06-30T10:54:00Z">
              <w:rPr>
                <w:rFonts w:ascii="Times New Roman" w:hAnsi="Times New Roman" w:cs="Times New Roman"/>
                <w:sz w:val="24"/>
                <w:szCs w:val="24"/>
                <w:lang w:val="fr-CI"/>
              </w:rPr>
            </w:rPrChange>
          </w:rPr>
          <w:t> h </w:t>
        </w:r>
      </w:ins>
      <w:del w:id="187" w:author="MK" w:date="2024-06-30T12:13:00Z" w16du:dateUtc="2024-06-30T10:13:00Z">
        <w:r w:rsidRPr="00EF44A1" w:rsidDel="003B6BDB">
          <w:rPr>
            <w:rFonts w:ascii="Times New Roman" w:hAnsi="Times New Roman" w:cs="Times New Roman"/>
            <w:sz w:val="20"/>
            <w:szCs w:val="20"/>
            <w:lang w:val="fr-CI"/>
            <w:rPrChange w:id="188" w:author="MK" w:date="2024-06-30T12:54:00Z" w16du:dateUtc="2024-06-30T10:54:00Z">
              <w:rPr>
                <w:rFonts w:ascii="Times New Roman" w:hAnsi="Times New Roman" w:cs="Times New Roman"/>
                <w:sz w:val="24"/>
                <w:szCs w:val="24"/>
                <w:lang w:val="fr-CI"/>
              </w:rPr>
            </w:rPrChange>
          </w:rPr>
          <w:delText>H</w:delText>
        </w:r>
      </w:del>
      <w:r w:rsidRPr="00EF44A1">
        <w:rPr>
          <w:rFonts w:ascii="Times New Roman" w:hAnsi="Times New Roman" w:cs="Times New Roman"/>
          <w:sz w:val="20"/>
          <w:szCs w:val="20"/>
          <w:lang w:val="fr-CI"/>
          <w:rPrChange w:id="189" w:author="MK" w:date="2024-06-30T12:54:00Z" w16du:dateUtc="2024-06-30T10:54:00Z">
            <w:rPr>
              <w:rFonts w:ascii="Times New Roman" w:hAnsi="Times New Roman" w:cs="Times New Roman"/>
              <w:sz w:val="24"/>
              <w:szCs w:val="24"/>
              <w:lang w:val="fr-CI"/>
            </w:rPr>
          </w:rPrChange>
        </w:rPr>
        <w:t>18</w:t>
      </w:r>
    </w:p>
    <w:p w14:paraId="2898CE95" w14:textId="20F48028" w:rsidR="00FA1AC7" w:rsidRPr="00EF44A1" w:rsidRDefault="00FA1AC7" w:rsidP="00EF44A1">
      <w:pPr>
        <w:spacing w:line="240" w:lineRule="auto"/>
        <w:jc w:val="both"/>
        <w:rPr>
          <w:rFonts w:ascii="Times New Roman" w:hAnsi="Times New Roman" w:cs="Times New Roman"/>
          <w:sz w:val="20"/>
          <w:szCs w:val="20"/>
          <w:lang w:val="fr-CI"/>
          <w:rPrChange w:id="190" w:author="MK" w:date="2024-06-30T12:54:00Z" w16du:dateUtc="2024-06-30T10:54:00Z">
            <w:rPr>
              <w:rFonts w:ascii="Times New Roman" w:hAnsi="Times New Roman" w:cs="Times New Roman"/>
              <w:sz w:val="24"/>
              <w:szCs w:val="24"/>
              <w:lang w:val="fr-CI"/>
            </w:rPr>
          </w:rPrChange>
        </w:rPr>
        <w:pPrChange w:id="191" w:author="MK" w:date="2024-06-30T12:54:00Z" w16du:dateUtc="2024-06-30T10:54:00Z">
          <w:pPr>
            <w:spacing w:line="360" w:lineRule="auto"/>
          </w:pPr>
        </w:pPrChange>
      </w:pPr>
      <w:r w:rsidRPr="00EF44A1">
        <w:rPr>
          <w:rFonts w:ascii="Times New Roman" w:hAnsi="Times New Roman" w:cs="Times New Roman"/>
          <w:sz w:val="20"/>
          <w:szCs w:val="20"/>
          <w:vertAlign w:val="superscript"/>
          <w:lang w:val="fr-CI"/>
          <w:rPrChange w:id="192" w:author="MK" w:date="2024-06-30T12:54:00Z" w16du:dateUtc="2024-06-30T10:54:00Z">
            <w:rPr>
              <w:rFonts w:ascii="Times New Roman" w:hAnsi="Times New Roman" w:cs="Times New Roman"/>
              <w:sz w:val="24"/>
              <w:szCs w:val="24"/>
              <w:vertAlign w:val="superscript"/>
              <w:lang w:val="fr-CI"/>
            </w:rPr>
          </w:rPrChange>
        </w:rPr>
        <w:t>3</w:t>
      </w:r>
      <w:r w:rsidRPr="00EF44A1">
        <w:rPr>
          <w:rFonts w:ascii="Times New Roman" w:hAnsi="Times New Roman" w:cs="Times New Roman"/>
          <w:sz w:val="20"/>
          <w:szCs w:val="20"/>
          <w:lang w:val="fr-CI"/>
          <w:rPrChange w:id="193" w:author="MK" w:date="2024-06-30T12:54:00Z" w16du:dateUtc="2024-06-30T10:54:00Z">
            <w:rPr>
              <w:rFonts w:ascii="Times New Roman" w:hAnsi="Times New Roman" w:cs="Times New Roman"/>
              <w:sz w:val="24"/>
              <w:szCs w:val="24"/>
              <w:lang w:val="fr-CI"/>
            </w:rPr>
          </w:rPrChange>
        </w:rPr>
        <w:t xml:space="preserve"> </w:t>
      </w:r>
      <w:r w:rsidR="00000000" w:rsidRPr="00EF44A1">
        <w:rPr>
          <w:rFonts w:ascii="Times New Roman" w:hAnsi="Times New Roman" w:cs="Times New Roman"/>
          <w:sz w:val="20"/>
          <w:szCs w:val="20"/>
          <w:rPrChange w:id="194" w:author="MK" w:date="2024-06-30T12:54:00Z" w16du:dateUtc="2024-06-30T10:54:00Z">
            <w:rPr/>
          </w:rPrChange>
        </w:rPr>
        <w:fldChar w:fldCharType="begin"/>
      </w:r>
      <w:r w:rsidR="00000000" w:rsidRPr="00EF44A1">
        <w:rPr>
          <w:rFonts w:ascii="Times New Roman" w:hAnsi="Times New Roman" w:cs="Times New Roman"/>
          <w:sz w:val="20"/>
          <w:szCs w:val="20"/>
          <w:rPrChange w:id="195" w:author="MK" w:date="2024-06-30T12:54:00Z" w16du:dateUtc="2024-06-30T10:54:00Z">
            <w:rPr/>
          </w:rPrChange>
        </w:rPr>
        <w:instrText>HYPERLINK "https://www.cairn.infom"</w:instrText>
      </w:r>
      <w:r w:rsidR="00000000" w:rsidRPr="00EF44A1">
        <w:rPr>
          <w:rFonts w:ascii="Times New Roman" w:hAnsi="Times New Roman" w:cs="Times New Roman"/>
          <w:sz w:val="20"/>
          <w:szCs w:val="20"/>
          <w:rPrChange w:id="196" w:author="MK" w:date="2024-06-30T12:54:00Z" w16du:dateUtc="2024-06-30T10:54:00Z">
            <w:rPr/>
          </w:rPrChange>
        </w:rPr>
      </w:r>
      <w:r w:rsidR="00000000" w:rsidRPr="00EF44A1">
        <w:rPr>
          <w:rFonts w:ascii="Times New Roman" w:hAnsi="Times New Roman" w:cs="Times New Roman"/>
          <w:sz w:val="20"/>
          <w:szCs w:val="20"/>
          <w:rPrChange w:id="197" w:author="MK" w:date="2024-06-30T12:54:00Z" w16du:dateUtc="2024-06-30T10:54:00Z">
            <w:rPr/>
          </w:rPrChange>
        </w:rPr>
        <w:fldChar w:fldCharType="separate"/>
      </w:r>
      <w:r w:rsidRPr="00EF44A1">
        <w:rPr>
          <w:rStyle w:val="Lienhypertexte"/>
          <w:rFonts w:ascii="Times New Roman" w:hAnsi="Times New Roman" w:cs="Times New Roman"/>
          <w:sz w:val="20"/>
          <w:szCs w:val="20"/>
          <w:lang w:val="fr-CI"/>
          <w:rPrChange w:id="198" w:author="MK" w:date="2024-06-30T12:54:00Z" w16du:dateUtc="2024-06-30T10:54:00Z">
            <w:rPr>
              <w:rStyle w:val="Lienhypertexte"/>
              <w:szCs w:val="24"/>
              <w:lang w:val="fr-CI"/>
            </w:rPr>
          </w:rPrChange>
        </w:rPr>
        <w:t>https://www.cairn.info</w:t>
      </w:r>
      <w:r w:rsidR="00000000" w:rsidRPr="00EF44A1">
        <w:rPr>
          <w:rStyle w:val="Lienhypertexte"/>
          <w:rFonts w:ascii="Times New Roman" w:hAnsi="Times New Roman" w:cs="Times New Roman"/>
          <w:sz w:val="20"/>
          <w:szCs w:val="20"/>
          <w:lang w:val="fr-CI"/>
          <w:rPrChange w:id="199" w:author="MK" w:date="2024-06-30T12:54:00Z" w16du:dateUtc="2024-06-30T10:54:00Z">
            <w:rPr>
              <w:rStyle w:val="Lienhypertexte"/>
              <w:szCs w:val="24"/>
              <w:lang w:val="fr-CI"/>
            </w:rPr>
          </w:rPrChange>
        </w:rPr>
        <w:fldChar w:fldCharType="end"/>
      </w:r>
      <w:r w:rsidRPr="00EF44A1">
        <w:rPr>
          <w:rFonts w:ascii="Times New Roman" w:hAnsi="Times New Roman" w:cs="Times New Roman"/>
          <w:sz w:val="20"/>
          <w:szCs w:val="20"/>
          <w:lang w:val="fr-CI"/>
          <w:rPrChange w:id="200" w:author="MK" w:date="2024-06-30T12:54:00Z" w16du:dateUtc="2024-06-30T10:54:00Z">
            <w:rPr>
              <w:rFonts w:ascii="Times New Roman" w:hAnsi="Times New Roman" w:cs="Times New Roman"/>
              <w:sz w:val="24"/>
              <w:szCs w:val="24"/>
              <w:lang w:val="fr-CI"/>
            </w:rPr>
          </w:rPrChange>
        </w:rPr>
        <w:t xml:space="preserve">consulté le 18-05-2024 à </w:t>
      </w:r>
      <w:ins w:id="201" w:author="MK" w:date="2024-06-30T12:14:00Z" w16du:dateUtc="2024-06-30T10:14:00Z">
        <w:r w:rsidR="003B6BDB" w:rsidRPr="00EF44A1">
          <w:rPr>
            <w:rFonts w:ascii="Times New Roman" w:hAnsi="Times New Roman" w:cs="Times New Roman"/>
            <w:sz w:val="20"/>
            <w:szCs w:val="20"/>
            <w:lang w:val="fr-CI"/>
            <w:rPrChange w:id="202" w:author="MK" w:date="2024-06-30T12:54:00Z" w16du:dateUtc="2024-06-30T10:54:00Z">
              <w:rPr>
                <w:rFonts w:ascii="Times New Roman" w:hAnsi="Times New Roman" w:cs="Times New Roman"/>
                <w:sz w:val="24"/>
                <w:szCs w:val="24"/>
                <w:lang w:val="fr-CI"/>
              </w:rPr>
            </w:rPrChange>
          </w:rPr>
          <w:t>9 h </w:t>
        </w:r>
      </w:ins>
      <w:del w:id="203" w:author="MK" w:date="2024-06-30T12:14:00Z" w16du:dateUtc="2024-06-30T10:14:00Z">
        <w:r w:rsidRPr="00EF44A1" w:rsidDel="003B6BDB">
          <w:rPr>
            <w:rFonts w:ascii="Times New Roman" w:hAnsi="Times New Roman" w:cs="Times New Roman"/>
            <w:sz w:val="20"/>
            <w:szCs w:val="20"/>
            <w:lang w:val="fr-CI"/>
            <w:rPrChange w:id="204" w:author="MK" w:date="2024-06-30T12:54:00Z" w16du:dateUtc="2024-06-30T10:54:00Z">
              <w:rPr>
                <w:rFonts w:ascii="Times New Roman" w:hAnsi="Times New Roman" w:cs="Times New Roman"/>
                <w:sz w:val="24"/>
                <w:szCs w:val="24"/>
                <w:lang w:val="fr-CI"/>
              </w:rPr>
            </w:rPrChange>
          </w:rPr>
          <w:delText>09H</w:delText>
        </w:r>
      </w:del>
      <w:r w:rsidRPr="00EF44A1">
        <w:rPr>
          <w:rFonts w:ascii="Times New Roman" w:hAnsi="Times New Roman" w:cs="Times New Roman"/>
          <w:sz w:val="20"/>
          <w:szCs w:val="20"/>
          <w:lang w:val="fr-CI"/>
          <w:rPrChange w:id="205" w:author="MK" w:date="2024-06-30T12:54:00Z" w16du:dateUtc="2024-06-30T10:54:00Z">
            <w:rPr>
              <w:rFonts w:ascii="Times New Roman" w:hAnsi="Times New Roman" w:cs="Times New Roman"/>
              <w:sz w:val="24"/>
              <w:szCs w:val="24"/>
              <w:lang w:val="fr-CI"/>
            </w:rPr>
          </w:rPrChange>
        </w:rPr>
        <w:t>39</w:t>
      </w:r>
    </w:p>
    <w:p w14:paraId="0939E660" w14:textId="1CABE2B4" w:rsidR="00FA1AC7" w:rsidRPr="00EF44A1" w:rsidRDefault="00FA1AC7" w:rsidP="00EF44A1">
      <w:pPr>
        <w:spacing w:line="240" w:lineRule="auto"/>
        <w:jc w:val="both"/>
        <w:rPr>
          <w:rFonts w:ascii="Times New Roman" w:hAnsi="Times New Roman" w:cs="Times New Roman"/>
          <w:sz w:val="20"/>
          <w:szCs w:val="20"/>
          <w:lang w:val="fr-CI"/>
          <w:rPrChange w:id="206" w:author="MK" w:date="2024-06-30T12:54:00Z" w16du:dateUtc="2024-06-30T10:54:00Z">
            <w:rPr>
              <w:rFonts w:ascii="Times New Roman" w:hAnsi="Times New Roman" w:cs="Times New Roman"/>
              <w:sz w:val="24"/>
              <w:szCs w:val="24"/>
              <w:lang w:val="fr-CI"/>
            </w:rPr>
          </w:rPrChange>
        </w:rPr>
        <w:pPrChange w:id="207" w:author="MK" w:date="2024-06-30T12:54:00Z" w16du:dateUtc="2024-06-30T10:54:00Z">
          <w:pPr>
            <w:spacing w:line="360" w:lineRule="auto"/>
          </w:pPr>
        </w:pPrChange>
      </w:pPr>
      <w:r w:rsidRPr="00EF44A1">
        <w:rPr>
          <w:rFonts w:ascii="Times New Roman" w:hAnsi="Times New Roman" w:cs="Times New Roman"/>
          <w:sz w:val="20"/>
          <w:szCs w:val="20"/>
          <w:vertAlign w:val="superscript"/>
          <w:lang w:val="fr-CI"/>
          <w:rPrChange w:id="208" w:author="MK" w:date="2024-06-30T12:54:00Z" w16du:dateUtc="2024-06-30T10:54:00Z">
            <w:rPr>
              <w:rFonts w:ascii="Times New Roman" w:hAnsi="Times New Roman" w:cs="Times New Roman"/>
              <w:sz w:val="24"/>
              <w:szCs w:val="24"/>
              <w:vertAlign w:val="superscript"/>
              <w:lang w:val="fr-CI"/>
            </w:rPr>
          </w:rPrChange>
        </w:rPr>
        <w:t>4</w:t>
      </w:r>
      <w:r w:rsidRPr="00EF44A1">
        <w:rPr>
          <w:rFonts w:ascii="Times New Roman" w:hAnsi="Times New Roman" w:cs="Times New Roman"/>
          <w:sz w:val="20"/>
          <w:szCs w:val="20"/>
          <w:lang w:val="fr-CI"/>
          <w:rPrChange w:id="209" w:author="MK" w:date="2024-06-30T12:54:00Z" w16du:dateUtc="2024-06-30T10:54:00Z">
            <w:rPr>
              <w:rFonts w:ascii="Times New Roman" w:hAnsi="Times New Roman" w:cs="Times New Roman"/>
              <w:sz w:val="24"/>
              <w:szCs w:val="24"/>
              <w:lang w:val="fr-CI"/>
            </w:rPr>
          </w:rPrChange>
        </w:rPr>
        <w:t xml:space="preserve"> </w:t>
      </w:r>
      <w:r w:rsidRPr="00EF44A1">
        <w:rPr>
          <w:rFonts w:ascii="Times New Roman" w:hAnsi="Times New Roman" w:cs="Times New Roman"/>
          <w:color w:val="4472C4" w:themeColor="accent1"/>
          <w:sz w:val="20"/>
          <w:szCs w:val="20"/>
          <w:u w:val="single"/>
          <w:lang w:val="fr-CI"/>
          <w:rPrChange w:id="210" w:author="MK" w:date="2024-06-30T12:54:00Z" w16du:dateUtc="2024-06-30T10:54:00Z">
            <w:rPr>
              <w:rFonts w:ascii="Times New Roman" w:hAnsi="Times New Roman" w:cs="Times New Roman"/>
              <w:color w:val="4472C4" w:themeColor="accent1"/>
              <w:sz w:val="24"/>
              <w:szCs w:val="24"/>
              <w:u w:val="single"/>
              <w:lang w:val="fr-CI"/>
            </w:rPr>
          </w:rPrChange>
        </w:rPr>
        <w:t xml:space="preserve">https://revueIS9.com  </w:t>
      </w:r>
      <w:r w:rsidRPr="00EF44A1">
        <w:rPr>
          <w:rFonts w:ascii="Times New Roman" w:hAnsi="Times New Roman" w:cs="Times New Roman"/>
          <w:sz w:val="20"/>
          <w:szCs w:val="20"/>
          <w:lang w:val="fr-CI"/>
          <w:rPrChange w:id="211" w:author="MK" w:date="2024-06-30T12:54:00Z" w16du:dateUtc="2024-06-30T10:54:00Z">
            <w:rPr>
              <w:rFonts w:ascii="Times New Roman" w:hAnsi="Times New Roman" w:cs="Times New Roman"/>
              <w:sz w:val="24"/>
              <w:szCs w:val="24"/>
              <w:lang w:val="fr-CI"/>
            </w:rPr>
          </w:rPrChange>
        </w:rPr>
        <w:t>consulté le 18-05-2024 à 19</w:t>
      </w:r>
      <w:ins w:id="212" w:author="MK" w:date="2024-06-30T12:11:00Z" w16du:dateUtc="2024-06-30T10:11:00Z">
        <w:r w:rsidR="003B6BDB" w:rsidRPr="00EF44A1">
          <w:rPr>
            <w:rFonts w:ascii="Times New Roman" w:hAnsi="Times New Roman" w:cs="Times New Roman"/>
            <w:sz w:val="20"/>
            <w:szCs w:val="20"/>
            <w:lang w:val="fr-CI"/>
            <w:rPrChange w:id="213" w:author="MK" w:date="2024-06-30T12:54:00Z" w16du:dateUtc="2024-06-30T10:54:00Z">
              <w:rPr>
                <w:rFonts w:ascii="Times New Roman" w:hAnsi="Times New Roman" w:cs="Times New Roman"/>
                <w:sz w:val="24"/>
                <w:szCs w:val="24"/>
                <w:lang w:val="fr-CI"/>
              </w:rPr>
            </w:rPrChange>
          </w:rPr>
          <w:t> h </w:t>
        </w:r>
      </w:ins>
      <w:del w:id="214" w:author="MK" w:date="2024-06-30T12:11:00Z" w16du:dateUtc="2024-06-30T10:11:00Z">
        <w:r w:rsidRPr="00EF44A1" w:rsidDel="003B6BDB">
          <w:rPr>
            <w:rFonts w:ascii="Times New Roman" w:hAnsi="Times New Roman" w:cs="Times New Roman"/>
            <w:sz w:val="20"/>
            <w:szCs w:val="20"/>
            <w:lang w:val="fr-CI"/>
            <w:rPrChange w:id="215" w:author="MK" w:date="2024-06-30T12:54:00Z" w16du:dateUtc="2024-06-30T10:54:00Z">
              <w:rPr>
                <w:rFonts w:ascii="Times New Roman" w:hAnsi="Times New Roman" w:cs="Times New Roman"/>
                <w:sz w:val="24"/>
                <w:szCs w:val="24"/>
                <w:lang w:val="fr-CI"/>
              </w:rPr>
            </w:rPrChange>
          </w:rPr>
          <w:delText>H</w:delText>
        </w:r>
      </w:del>
      <w:r w:rsidRPr="00EF44A1">
        <w:rPr>
          <w:rFonts w:ascii="Times New Roman" w:hAnsi="Times New Roman" w:cs="Times New Roman"/>
          <w:sz w:val="20"/>
          <w:szCs w:val="20"/>
          <w:lang w:val="fr-CI"/>
          <w:rPrChange w:id="216" w:author="MK" w:date="2024-06-30T12:54:00Z" w16du:dateUtc="2024-06-30T10:54:00Z">
            <w:rPr>
              <w:rFonts w:ascii="Times New Roman" w:hAnsi="Times New Roman" w:cs="Times New Roman"/>
              <w:sz w:val="24"/>
              <w:szCs w:val="24"/>
              <w:lang w:val="fr-CI"/>
            </w:rPr>
          </w:rPrChange>
        </w:rPr>
        <w:t>30</w:t>
      </w:r>
    </w:p>
    <w:p w14:paraId="0D47A5DA" w14:textId="1CBA10CF" w:rsidR="00FA1AC7" w:rsidRPr="00EF44A1" w:rsidRDefault="00FA1AC7" w:rsidP="00EF44A1">
      <w:pPr>
        <w:spacing w:line="240" w:lineRule="auto"/>
        <w:jc w:val="both"/>
        <w:rPr>
          <w:rFonts w:ascii="Times New Roman" w:hAnsi="Times New Roman" w:cs="Times New Roman"/>
          <w:sz w:val="20"/>
          <w:szCs w:val="20"/>
          <w:vertAlign w:val="superscript"/>
          <w:lang w:val="fr-CI"/>
          <w:rPrChange w:id="217" w:author="MK" w:date="2024-06-30T12:54:00Z" w16du:dateUtc="2024-06-30T10:54:00Z">
            <w:rPr>
              <w:rFonts w:ascii="Times New Roman" w:hAnsi="Times New Roman" w:cs="Times New Roman"/>
              <w:sz w:val="24"/>
              <w:szCs w:val="24"/>
              <w:vertAlign w:val="superscript"/>
              <w:lang w:val="fr-CI"/>
            </w:rPr>
          </w:rPrChange>
        </w:rPr>
        <w:pPrChange w:id="218" w:author="MK" w:date="2024-06-30T12:54:00Z" w16du:dateUtc="2024-06-30T10:54:00Z">
          <w:pPr>
            <w:spacing w:line="360" w:lineRule="auto"/>
          </w:pPr>
        </w:pPrChange>
      </w:pPr>
      <w:r w:rsidRPr="00EF44A1">
        <w:rPr>
          <w:rFonts w:ascii="Times New Roman" w:hAnsi="Times New Roman" w:cs="Times New Roman"/>
          <w:sz w:val="20"/>
          <w:szCs w:val="20"/>
          <w:vertAlign w:val="superscript"/>
          <w:lang w:val="fr-CI"/>
          <w:rPrChange w:id="219" w:author="MK" w:date="2024-06-30T12:54:00Z" w16du:dateUtc="2024-06-30T10:54:00Z">
            <w:rPr>
              <w:rFonts w:ascii="Times New Roman" w:hAnsi="Times New Roman" w:cs="Times New Roman"/>
              <w:sz w:val="24"/>
              <w:szCs w:val="24"/>
              <w:vertAlign w:val="superscript"/>
              <w:lang w:val="fr-CI"/>
            </w:rPr>
          </w:rPrChange>
        </w:rPr>
        <w:t xml:space="preserve">5 </w:t>
      </w:r>
      <w:r w:rsidR="00000000" w:rsidRPr="00EF44A1">
        <w:rPr>
          <w:rFonts w:ascii="Times New Roman" w:hAnsi="Times New Roman" w:cs="Times New Roman"/>
          <w:sz w:val="20"/>
          <w:szCs w:val="20"/>
          <w:rPrChange w:id="220" w:author="MK" w:date="2024-06-30T12:54:00Z" w16du:dateUtc="2024-06-30T10:54:00Z">
            <w:rPr/>
          </w:rPrChange>
        </w:rPr>
        <w:fldChar w:fldCharType="begin"/>
      </w:r>
      <w:r w:rsidR="00000000" w:rsidRPr="00EF44A1">
        <w:rPr>
          <w:rFonts w:ascii="Times New Roman" w:hAnsi="Times New Roman" w:cs="Times New Roman"/>
          <w:sz w:val="20"/>
          <w:szCs w:val="20"/>
          <w:rPrChange w:id="221" w:author="MK" w:date="2024-06-30T12:54:00Z" w16du:dateUtc="2024-06-30T10:54:00Z">
            <w:rPr/>
          </w:rPrChange>
        </w:rPr>
        <w:instrText>HYPERLINK "https://www.google.com/url?q=https//www.bee-yoo.com/la-pyramide-de-carroll"</w:instrText>
      </w:r>
      <w:r w:rsidR="00000000" w:rsidRPr="00EF44A1">
        <w:rPr>
          <w:rFonts w:ascii="Times New Roman" w:hAnsi="Times New Roman" w:cs="Times New Roman"/>
          <w:sz w:val="20"/>
          <w:szCs w:val="20"/>
          <w:rPrChange w:id="222" w:author="MK" w:date="2024-06-30T12:54:00Z" w16du:dateUtc="2024-06-30T10:54:00Z">
            <w:rPr/>
          </w:rPrChange>
        </w:rPr>
      </w:r>
      <w:r w:rsidR="00000000" w:rsidRPr="00EF44A1">
        <w:rPr>
          <w:rFonts w:ascii="Times New Roman" w:hAnsi="Times New Roman" w:cs="Times New Roman"/>
          <w:sz w:val="20"/>
          <w:szCs w:val="20"/>
          <w:rPrChange w:id="223" w:author="MK" w:date="2024-06-30T12:54:00Z" w16du:dateUtc="2024-06-30T10:54:00Z">
            <w:rPr/>
          </w:rPrChange>
        </w:rPr>
        <w:fldChar w:fldCharType="separate"/>
      </w:r>
      <w:r w:rsidRPr="00EF44A1">
        <w:rPr>
          <w:rStyle w:val="Lienhypertexte"/>
          <w:rFonts w:ascii="Times New Roman" w:hAnsi="Times New Roman" w:cs="Times New Roman"/>
          <w:sz w:val="20"/>
          <w:szCs w:val="20"/>
          <w:lang w:val="fr-CI"/>
          <w:rPrChange w:id="224" w:author="MK" w:date="2024-06-30T12:54:00Z" w16du:dateUtc="2024-06-30T10:54:00Z">
            <w:rPr>
              <w:rStyle w:val="Lienhypertexte"/>
              <w:szCs w:val="24"/>
              <w:lang w:val="fr-CI"/>
            </w:rPr>
          </w:rPrChange>
        </w:rPr>
        <w:t>https://www.google.com//url?q=https//www.bee-yoo.com/la-pyramide-de-carroll</w:t>
      </w:r>
      <w:r w:rsidR="00000000" w:rsidRPr="00EF44A1">
        <w:rPr>
          <w:rStyle w:val="Lienhypertexte"/>
          <w:rFonts w:ascii="Times New Roman" w:hAnsi="Times New Roman" w:cs="Times New Roman"/>
          <w:sz w:val="20"/>
          <w:szCs w:val="20"/>
          <w:lang w:val="fr-CI"/>
          <w:rPrChange w:id="225" w:author="MK" w:date="2024-06-30T12:54:00Z" w16du:dateUtc="2024-06-30T10:54:00Z">
            <w:rPr>
              <w:rStyle w:val="Lienhypertexte"/>
              <w:szCs w:val="24"/>
              <w:lang w:val="fr-CI"/>
            </w:rPr>
          </w:rPrChange>
        </w:rPr>
        <w:fldChar w:fldCharType="end"/>
      </w:r>
      <w:r w:rsidRPr="00EF44A1">
        <w:rPr>
          <w:rFonts w:ascii="Times New Roman" w:hAnsi="Times New Roman" w:cs="Times New Roman"/>
          <w:sz w:val="20"/>
          <w:szCs w:val="20"/>
          <w:lang w:val="fr-CI"/>
          <w:rPrChange w:id="226" w:author="MK" w:date="2024-06-30T12:54:00Z" w16du:dateUtc="2024-06-30T10:54:00Z">
            <w:rPr>
              <w:rFonts w:ascii="Times New Roman" w:hAnsi="Times New Roman" w:cs="Times New Roman"/>
              <w:sz w:val="24"/>
              <w:szCs w:val="24"/>
              <w:lang w:val="fr-CI"/>
            </w:rPr>
          </w:rPrChange>
        </w:rPr>
        <w:t xml:space="preserve"> consulté le 18-05-2024 à 9</w:t>
      </w:r>
      <w:ins w:id="227" w:author="MK" w:date="2024-06-30T12:13:00Z" w16du:dateUtc="2024-06-30T10:13:00Z">
        <w:r w:rsidR="003B6BDB" w:rsidRPr="00EF44A1">
          <w:rPr>
            <w:rFonts w:ascii="Times New Roman" w:hAnsi="Times New Roman" w:cs="Times New Roman"/>
            <w:sz w:val="20"/>
            <w:szCs w:val="20"/>
            <w:lang w:val="fr-CI"/>
            <w:rPrChange w:id="228" w:author="MK" w:date="2024-06-30T12:54:00Z" w16du:dateUtc="2024-06-30T10:54:00Z">
              <w:rPr>
                <w:rFonts w:ascii="Times New Roman" w:hAnsi="Times New Roman" w:cs="Times New Roman"/>
                <w:sz w:val="24"/>
                <w:szCs w:val="24"/>
                <w:lang w:val="fr-CI"/>
              </w:rPr>
            </w:rPrChange>
          </w:rPr>
          <w:t> h </w:t>
        </w:r>
      </w:ins>
      <w:del w:id="229" w:author="MK" w:date="2024-06-30T12:13:00Z" w16du:dateUtc="2024-06-30T10:13:00Z">
        <w:r w:rsidRPr="00EF44A1" w:rsidDel="003B6BDB">
          <w:rPr>
            <w:rFonts w:ascii="Times New Roman" w:hAnsi="Times New Roman" w:cs="Times New Roman"/>
            <w:sz w:val="20"/>
            <w:szCs w:val="20"/>
            <w:lang w:val="fr-CI"/>
            <w:rPrChange w:id="230" w:author="MK" w:date="2024-06-30T12:54:00Z" w16du:dateUtc="2024-06-30T10:54:00Z">
              <w:rPr>
                <w:rFonts w:ascii="Times New Roman" w:hAnsi="Times New Roman" w:cs="Times New Roman"/>
                <w:sz w:val="24"/>
                <w:szCs w:val="24"/>
                <w:lang w:val="fr-CI"/>
              </w:rPr>
            </w:rPrChange>
          </w:rPr>
          <w:delText>H</w:delText>
        </w:r>
      </w:del>
      <w:r w:rsidRPr="00EF44A1">
        <w:rPr>
          <w:rFonts w:ascii="Times New Roman" w:hAnsi="Times New Roman" w:cs="Times New Roman"/>
          <w:sz w:val="20"/>
          <w:szCs w:val="20"/>
          <w:lang w:val="fr-CI"/>
          <w:rPrChange w:id="231" w:author="MK" w:date="2024-06-30T12:54:00Z" w16du:dateUtc="2024-06-30T10:54:00Z">
            <w:rPr>
              <w:rFonts w:ascii="Times New Roman" w:hAnsi="Times New Roman" w:cs="Times New Roman"/>
              <w:sz w:val="24"/>
              <w:szCs w:val="24"/>
              <w:lang w:val="fr-CI"/>
            </w:rPr>
          </w:rPrChange>
        </w:rPr>
        <w:t>18</w:t>
      </w:r>
    </w:p>
    <w:p w14:paraId="10B25FC9" w14:textId="77777777" w:rsidR="00FA1AC7" w:rsidRDefault="00FA1AC7" w:rsidP="00FA1AC7">
      <w:pPr>
        <w:spacing w:line="360" w:lineRule="auto"/>
        <w:rPr>
          <w:rFonts w:ascii="Times New Roman" w:hAnsi="Times New Roman" w:cs="Times New Roman"/>
          <w:sz w:val="24"/>
          <w:szCs w:val="24"/>
          <w:lang w:val="fr-CI"/>
        </w:rPr>
      </w:pPr>
    </w:p>
    <w:p w14:paraId="26114F5A" w14:textId="77777777" w:rsidR="00FA1AC7" w:rsidRDefault="00FA1AC7" w:rsidP="00FA1AC7">
      <w:pPr>
        <w:spacing w:after="0" w:line="360" w:lineRule="auto"/>
        <w:ind w:left="360"/>
        <w:jc w:val="both"/>
        <w:rPr>
          <w:rFonts w:ascii="Times New Roman" w:hAnsi="Times New Roman" w:cs="Times New Roman"/>
          <w:sz w:val="24"/>
          <w:szCs w:val="24"/>
          <w:vertAlign w:val="superscript"/>
        </w:rPr>
      </w:pPr>
    </w:p>
    <w:p w14:paraId="26ED7BAD" w14:textId="77777777" w:rsidR="00EF44A1" w:rsidRDefault="00EF44A1">
      <w:pPr>
        <w:spacing w:line="259" w:lineRule="auto"/>
        <w:rPr>
          <w:ins w:id="232" w:author="MK" w:date="2024-06-30T12:54:00Z" w16du:dateUtc="2024-06-30T10:54:00Z"/>
          <w:rFonts w:ascii="Times New Roman" w:hAnsi="Times New Roman" w:cs="Times New Roman"/>
          <w:b/>
          <w:sz w:val="24"/>
          <w:szCs w:val="24"/>
        </w:rPr>
      </w:pPr>
      <w:ins w:id="233" w:author="MK" w:date="2024-06-30T12:54:00Z" w16du:dateUtc="2024-06-30T10:54:00Z">
        <w:r>
          <w:rPr>
            <w:rFonts w:ascii="Times New Roman" w:hAnsi="Times New Roman" w:cs="Times New Roman"/>
            <w:b/>
            <w:sz w:val="24"/>
            <w:szCs w:val="24"/>
          </w:rPr>
          <w:br w:type="page"/>
        </w:r>
      </w:ins>
    </w:p>
    <w:p w14:paraId="011E056B" w14:textId="025C386E" w:rsidR="00FA1AC7" w:rsidRDefault="00FA1AC7" w:rsidP="00FA1A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III- REVUE CRITIQUE DE LA LITT</w:t>
      </w:r>
      <w:ins w:id="234" w:author="MK" w:date="2024-06-30T12:14:00Z" w16du:dateUtc="2024-06-30T10:14:00Z">
        <w:r w:rsidR="003B6BDB">
          <w:rPr>
            <w:rFonts w:ascii="Times New Roman" w:hAnsi="Times New Roman" w:cs="Times New Roman"/>
            <w:b/>
            <w:sz w:val="24"/>
            <w:szCs w:val="24"/>
          </w:rPr>
          <w:t>É</w:t>
        </w:r>
      </w:ins>
      <w:del w:id="235" w:author="MK" w:date="2024-06-30T12:14:00Z" w16du:dateUtc="2024-06-30T10:14:00Z">
        <w:r w:rsidDel="003B6BDB">
          <w:rPr>
            <w:rFonts w:ascii="Times New Roman" w:hAnsi="Times New Roman" w:cs="Times New Roman"/>
            <w:b/>
            <w:sz w:val="24"/>
            <w:szCs w:val="24"/>
          </w:rPr>
          <w:delText>E</w:delText>
        </w:r>
      </w:del>
      <w:r>
        <w:rPr>
          <w:rFonts w:ascii="Times New Roman" w:hAnsi="Times New Roman" w:cs="Times New Roman"/>
          <w:b/>
          <w:sz w:val="24"/>
          <w:szCs w:val="24"/>
        </w:rPr>
        <w:t xml:space="preserve">RATURE </w:t>
      </w:r>
    </w:p>
    <w:p w14:paraId="77C2858D" w14:textId="4CEFD8AB" w:rsidR="00FA1AC7" w:rsidDel="00D40465" w:rsidRDefault="00FA1AC7" w:rsidP="00FA1AC7">
      <w:pPr>
        <w:spacing w:after="0" w:line="360" w:lineRule="auto"/>
        <w:jc w:val="both"/>
        <w:rPr>
          <w:del w:id="236" w:author="MK" w:date="2024-06-30T13:00:00Z" w16du:dateUtc="2024-06-30T11:00:00Z"/>
          <w:rFonts w:ascii="Times New Roman" w:hAnsi="Times New Roman" w:cs="Times New Roman"/>
          <w:b/>
          <w:sz w:val="24"/>
          <w:szCs w:val="24"/>
        </w:rPr>
      </w:pPr>
    </w:p>
    <w:p w14:paraId="7C8A6E74" w14:textId="263C7A83" w:rsidR="00FA1AC7" w:rsidDel="00D40465" w:rsidRDefault="00FA1AC7" w:rsidP="00FA1AC7">
      <w:pPr>
        <w:spacing w:after="0" w:line="360" w:lineRule="auto"/>
        <w:jc w:val="both"/>
        <w:rPr>
          <w:del w:id="237" w:author="MK" w:date="2024-06-30T13:00:00Z" w16du:dateUtc="2024-06-30T11:00:00Z"/>
          <w:rFonts w:ascii="Times New Roman" w:hAnsi="Times New Roman" w:cs="Times New Roman"/>
          <w:sz w:val="24"/>
          <w:szCs w:val="24"/>
        </w:rPr>
      </w:pPr>
      <w:del w:id="238" w:author="MK" w:date="2024-06-30T13:00:00Z" w16du:dateUtc="2024-06-30T11:00:00Z">
        <w:r w:rsidDel="00D40465">
          <w:rPr>
            <w:rFonts w:ascii="Times New Roman" w:hAnsi="Times New Roman" w:cs="Times New Roman"/>
            <w:sz w:val="24"/>
            <w:szCs w:val="24"/>
          </w:rPr>
          <w:delText>La revue critique de notre sujet sera subdivisée en deux parties. Premièrement nous parlerons de l’origine et de l’évolution de la RSE, et en second lieu de la RSE perçu comme une approche philosophique.</w:delText>
        </w:r>
      </w:del>
    </w:p>
    <w:p w14:paraId="65BC43A9" w14:textId="34CF82A0" w:rsidR="00FA1AC7" w:rsidDel="00D40465" w:rsidRDefault="00FA1AC7" w:rsidP="00FA1AC7">
      <w:pPr>
        <w:spacing w:after="0" w:line="360" w:lineRule="auto"/>
        <w:jc w:val="both"/>
        <w:rPr>
          <w:del w:id="239" w:author="MK" w:date="2024-06-30T12:59:00Z" w16du:dateUtc="2024-06-30T10:59:00Z"/>
          <w:rFonts w:ascii="Times New Roman" w:hAnsi="Times New Roman" w:cs="Times New Roman"/>
          <w:sz w:val="24"/>
          <w:szCs w:val="24"/>
        </w:rPr>
      </w:pPr>
      <w:del w:id="240" w:author="MK" w:date="2024-06-30T12:59:00Z" w16du:dateUtc="2024-06-30T10:59:00Z">
        <w:r w:rsidDel="0009706F">
          <w:rPr>
            <w:rFonts w:ascii="Times New Roman" w:hAnsi="Times New Roman" w:cs="Times New Roman"/>
            <w:sz w:val="24"/>
            <w:szCs w:val="24"/>
          </w:rPr>
          <w:delText>L’origine et l’évolution de la RSE : plusieurs auteurs ont abordé cette thématique.</w:delText>
        </w:r>
      </w:del>
    </w:p>
    <w:p w14:paraId="03EAAA9B" w14:textId="47B51CDB" w:rsidR="00D40465" w:rsidRDefault="00D40465" w:rsidP="00FA1AC7">
      <w:pPr>
        <w:spacing w:after="0" w:line="360" w:lineRule="auto"/>
        <w:jc w:val="both"/>
        <w:rPr>
          <w:ins w:id="241" w:author="MK" w:date="2024-06-30T13:00:00Z" w16du:dateUtc="2024-06-30T11:00:00Z"/>
          <w:rFonts w:ascii="Times New Roman" w:hAnsi="Times New Roman" w:cs="Times New Roman"/>
          <w:sz w:val="24"/>
          <w:szCs w:val="24"/>
        </w:rPr>
      </w:pPr>
      <w:ins w:id="242" w:author="MK" w:date="2024-06-30T13:00:00Z" w16du:dateUtc="2024-06-30T11:00:00Z">
        <w:r>
          <w:rPr>
            <w:rFonts w:ascii="Times New Roman" w:hAnsi="Times New Roman" w:cs="Times New Roman"/>
            <w:sz w:val="24"/>
            <w:szCs w:val="24"/>
          </w:rPr>
          <w:t xml:space="preserve">Plusieurs aeurs ont abordé la question de la RSE. </w:t>
        </w:r>
      </w:ins>
    </w:p>
    <w:p w14:paraId="027C9D6A" w14:textId="32341638" w:rsidR="00FA1AC7" w:rsidRDefault="00FA1AC7" w:rsidP="00FA1AC7">
      <w:pPr>
        <w:spacing w:after="0" w:line="360" w:lineRule="auto"/>
        <w:jc w:val="both"/>
        <w:rPr>
          <w:rFonts w:ascii="Times New Roman" w:hAnsi="Times New Roman" w:cs="Times New Roman"/>
          <w:sz w:val="24"/>
          <w:szCs w:val="24"/>
        </w:rPr>
      </w:pPr>
      <w:commentRangeStart w:id="243"/>
      <w:del w:id="244" w:author="MK" w:date="2024-06-30T13:00:00Z" w16du:dateUtc="2024-06-30T11:00:00Z">
        <w:r w:rsidDel="00D40465">
          <w:rPr>
            <w:rFonts w:ascii="Times New Roman" w:hAnsi="Times New Roman" w:cs="Times New Roman"/>
            <w:sz w:val="24"/>
            <w:szCs w:val="24"/>
          </w:rPr>
          <w:delText xml:space="preserve">D’abord </w:delText>
        </w:r>
      </w:del>
      <w:r>
        <w:rPr>
          <w:rFonts w:ascii="Times New Roman" w:hAnsi="Times New Roman" w:cs="Times New Roman"/>
          <w:sz w:val="24"/>
          <w:szCs w:val="24"/>
        </w:rPr>
        <w:t>ARCHIE B. CARROL</w:t>
      </w:r>
      <w:ins w:id="245" w:author="MK" w:date="2024-06-30T13:00:00Z" w16du:dateUtc="2024-06-30T11:00:00Z">
        <w:r w:rsidR="00D40465">
          <w:rPr>
            <w:rFonts w:ascii="Times New Roman" w:hAnsi="Times New Roman" w:cs="Times New Roman"/>
            <w:sz w:val="24"/>
            <w:szCs w:val="24"/>
          </w:rPr>
          <w:t xml:space="preserve"> (année, page ?)</w:t>
        </w:r>
      </w:ins>
      <w:r>
        <w:rPr>
          <w:rFonts w:ascii="Times New Roman" w:hAnsi="Times New Roman" w:cs="Times New Roman"/>
          <w:sz w:val="24"/>
          <w:szCs w:val="24"/>
        </w:rPr>
        <w:t>, dans son œuvre intitulé</w:t>
      </w:r>
      <w:ins w:id="246" w:author="MK" w:date="2024-06-30T12:14:00Z" w16du:dateUtc="2024-06-30T10:14:00Z">
        <w:r w:rsidR="003B6BDB">
          <w:rPr>
            <w:rFonts w:ascii="Times New Roman" w:hAnsi="Times New Roman" w:cs="Times New Roman"/>
            <w:sz w:val="24"/>
            <w:szCs w:val="24"/>
          </w:rPr>
          <w:t>e</w:t>
        </w:r>
      </w:ins>
      <w:r>
        <w:rPr>
          <w:rFonts w:ascii="Times New Roman" w:hAnsi="Times New Roman" w:cs="Times New Roman"/>
          <w:sz w:val="24"/>
          <w:szCs w:val="24"/>
        </w:rPr>
        <w:t xml:space="preserve"> </w:t>
      </w:r>
      <w:r>
        <w:rPr>
          <w:rFonts w:ascii="Times New Roman" w:hAnsi="Times New Roman" w:cs="Times New Roman"/>
          <w:sz w:val="24"/>
          <w:szCs w:val="24"/>
          <w:u w:val="single"/>
        </w:rPr>
        <w:t>THE PYRAMID OF CORPORATE SOCIAL RESPONSABILITY</w:t>
      </w:r>
      <w:del w:id="247" w:author="MK" w:date="2024-06-30T13:01:00Z" w16du:dateUtc="2024-06-30T11:01:00Z">
        <w:r w:rsidDel="00D40465">
          <w:rPr>
            <w:rFonts w:ascii="Times New Roman" w:hAnsi="Times New Roman" w:cs="Times New Roman"/>
            <w:sz w:val="24"/>
            <w:szCs w:val="24"/>
          </w:rPr>
          <w:delText>. Nous</w:delText>
        </w:r>
      </w:del>
      <w:r>
        <w:rPr>
          <w:rFonts w:ascii="Times New Roman" w:hAnsi="Times New Roman" w:cs="Times New Roman"/>
          <w:sz w:val="24"/>
          <w:szCs w:val="24"/>
        </w:rPr>
        <w:t xml:space="preserve"> fait</w:t>
      </w:r>
      <w:del w:id="248" w:author="MK" w:date="2024-06-30T13:01:00Z" w16du:dateUtc="2024-06-30T11:01:00Z">
        <w:r w:rsidDel="00D40465">
          <w:rPr>
            <w:rFonts w:ascii="Times New Roman" w:hAnsi="Times New Roman" w:cs="Times New Roman"/>
            <w:sz w:val="24"/>
            <w:szCs w:val="24"/>
          </w:rPr>
          <w:delText>s</w:delText>
        </w:r>
      </w:del>
      <w:r>
        <w:rPr>
          <w:rFonts w:ascii="Times New Roman" w:hAnsi="Times New Roman" w:cs="Times New Roman"/>
          <w:sz w:val="24"/>
          <w:szCs w:val="24"/>
        </w:rPr>
        <w:t xml:space="preserve"> comprendre que la RSE a été cré</w:t>
      </w:r>
      <w:ins w:id="249" w:author="MK" w:date="2024-06-30T12:14:00Z" w16du:dateUtc="2024-06-30T10:14:00Z">
        <w:r w:rsidR="003B6BDB">
          <w:rPr>
            <w:rFonts w:ascii="Times New Roman" w:hAnsi="Times New Roman" w:cs="Times New Roman"/>
            <w:sz w:val="24"/>
            <w:szCs w:val="24"/>
          </w:rPr>
          <w:t>ée</w:t>
        </w:r>
      </w:ins>
      <w:del w:id="250" w:author="MK" w:date="2024-06-30T12:14:00Z" w16du:dateUtc="2024-06-30T10:14:00Z">
        <w:r w:rsidDel="003B6BDB">
          <w:rPr>
            <w:rFonts w:ascii="Times New Roman" w:hAnsi="Times New Roman" w:cs="Times New Roman"/>
            <w:sz w:val="24"/>
            <w:szCs w:val="24"/>
          </w:rPr>
          <w:delText>er</w:delText>
        </w:r>
      </w:del>
      <w:r>
        <w:rPr>
          <w:rFonts w:ascii="Times New Roman" w:hAnsi="Times New Roman" w:cs="Times New Roman"/>
          <w:sz w:val="24"/>
          <w:szCs w:val="24"/>
        </w:rPr>
        <w:t xml:space="preserve"> pour répondre aux attentes de la société. La RSE a évolué dans la mesure où les entreprises ne se limitent plus à leurs responsabilités économiques</w:t>
      </w:r>
      <w:ins w:id="251" w:author="MK" w:date="2024-06-30T12:14:00Z" w16du:dateUtc="2024-06-30T10:14:00Z">
        <w:r w:rsidR="003B6BDB">
          <w:rPr>
            <w:rFonts w:ascii="Times New Roman" w:hAnsi="Times New Roman" w:cs="Times New Roman"/>
            <w:sz w:val="24"/>
            <w:szCs w:val="24"/>
          </w:rPr>
          <w:t>,</w:t>
        </w:r>
      </w:ins>
      <w:r>
        <w:rPr>
          <w:rFonts w:ascii="Times New Roman" w:hAnsi="Times New Roman" w:cs="Times New Roman"/>
          <w:sz w:val="24"/>
          <w:szCs w:val="24"/>
        </w:rPr>
        <w:t xml:space="preserve"> mais touchent aussi aux responsabilités sociales et environnementales.</w:t>
      </w:r>
    </w:p>
    <w:p w14:paraId="01AF9805" w14:textId="77777777"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Ensuite PHILIP KOTLER et NANCY LEE, dans </w:t>
      </w:r>
      <w:r>
        <w:rPr>
          <w:rFonts w:ascii="Times New Roman" w:hAnsi="Times New Roman" w:cs="Times New Roman"/>
          <w:sz w:val="24"/>
          <w:szCs w:val="24"/>
          <w:u w:val="single"/>
        </w:rPr>
        <w:t>CORPORATE SOCIAL DOING THE MOST GOOD FOR YOUR COMPANY AND YOUR CAUSES</w:t>
      </w:r>
      <w:r>
        <w:rPr>
          <w:rFonts w:ascii="Times New Roman" w:hAnsi="Times New Roman" w:cs="Times New Roman"/>
          <w:sz w:val="24"/>
          <w:szCs w:val="24"/>
        </w:rPr>
        <w:t>. Nous informent  que la RSE fut créer en raison des pressions croissantes exercées sur les entreprises pour qu’elles assument leurs responsabilités sociales et environnementales. Elle a évolué dans la mesure où les entreprises prennent en compte les attentes des consommateurs.</w:t>
      </w:r>
    </w:p>
    <w:p w14:paraId="4867A740" w14:textId="68378F72"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Enfin JOHN ELKINGTON, avec son concept des </w:t>
      </w:r>
      <w:r>
        <w:rPr>
          <w:rFonts w:ascii="Times New Roman" w:hAnsi="Times New Roman" w:cs="Times New Roman"/>
          <w:sz w:val="24"/>
          <w:szCs w:val="24"/>
          <w:u w:val="single"/>
        </w:rPr>
        <w:t>TRIPPLE BOTTOM LINE</w:t>
      </w:r>
      <w:r>
        <w:rPr>
          <w:rFonts w:ascii="Times New Roman" w:hAnsi="Times New Roman" w:cs="Times New Roman"/>
          <w:sz w:val="24"/>
          <w:szCs w:val="24"/>
        </w:rPr>
        <w:t>, nous fait comprendre qu’au-delà de l’aspect financier, nous devons prendre en compte les volets socia</w:t>
      </w:r>
      <w:ins w:id="252" w:author="MK" w:date="2024-06-30T12:17:00Z" w16du:dateUtc="2024-06-30T10:17:00Z">
        <w:r w:rsidR="003B6BDB">
          <w:rPr>
            <w:rFonts w:ascii="Times New Roman" w:hAnsi="Times New Roman" w:cs="Times New Roman"/>
            <w:sz w:val="24"/>
            <w:szCs w:val="24"/>
          </w:rPr>
          <w:t>ux</w:t>
        </w:r>
      </w:ins>
      <w:del w:id="253" w:author="MK" w:date="2024-06-30T12:17:00Z" w16du:dateUtc="2024-06-30T10:17:00Z">
        <w:r w:rsidDel="003B6BDB">
          <w:rPr>
            <w:rFonts w:ascii="Times New Roman" w:hAnsi="Times New Roman" w:cs="Times New Roman"/>
            <w:sz w:val="24"/>
            <w:szCs w:val="24"/>
          </w:rPr>
          <w:delText>les</w:delText>
        </w:r>
      </w:del>
      <w:r>
        <w:rPr>
          <w:rFonts w:ascii="Times New Roman" w:hAnsi="Times New Roman" w:cs="Times New Roman"/>
          <w:sz w:val="24"/>
          <w:szCs w:val="24"/>
        </w:rPr>
        <w:t xml:space="preserve"> et environnementa</w:t>
      </w:r>
      <w:ins w:id="254" w:author="MK" w:date="2024-06-30T12:17:00Z" w16du:dateUtc="2024-06-30T10:17:00Z">
        <w:r w:rsidR="003B6BDB">
          <w:rPr>
            <w:rFonts w:ascii="Times New Roman" w:hAnsi="Times New Roman" w:cs="Times New Roman"/>
            <w:sz w:val="24"/>
            <w:szCs w:val="24"/>
          </w:rPr>
          <w:t>ux</w:t>
        </w:r>
      </w:ins>
      <w:del w:id="255" w:author="MK" w:date="2024-06-30T12:17:00Z" w16du:dateUtc="2024-06-30T10:17:00Z">
        <w:r w:rsidDel="003B6BDB">
          <w:rPr>
            <w:rFonts w:ascii="Times New Roman" w:hAnsi="Times New Roman" w:cs="Times New Roman"/>
            <w:sz w:val="24"/>
            <w:szCs w:val="24"/>
          </w:rPr>
          <w:delText>les</w:delText>
        </w:r>
      </w:del>
      <w:r>
        <w:rPr>
          <w:rFonts w:ascii="Times New Roman" w:hAnsi="Times New Roman" w:cs="Times New Roman"/>
          <w:sz w:val="24"/>
          <w:szCs w:val="24"/>
        </w:rPr>
        <w:t xml:space="preserve"> et les concili</w:t>
      </w:r>
      <w:ins w:id="256" w:author="MK" w:date="2024-06-30T12:17:00Z" w16du:dateUtc="2024-06-30T10:17:00Z">
        <w:r w:rsidR="003B6BDB">
          <w:rPr>
            <w:rFonts w:ascii="Times New Roman" w:hAnsi="Times New Roman" w:cs="Times New Roman"/>
            <w:sz w:val="24"/>
            <w:szCs w:val="24"/>
          </w:rPr>
          <w:t>er</w:t>
        </w:r>
      </w:ins>
      <w:del w:id="257" w:author="MK" w:date="2024-06-30T12:17:00Z" w16du:dateUtc="2024-06-30T10:17:00Z">
        <w:r w:rsidDel="003B6BDB">
          <w:rPr>
            <w:rFonts w:ascii="Times New Roman" w:hAnsi="Times New Roman" w:cs="Times New Roman"/>
            <w:sz w:val="24"/>
            <w:szCs w:val="24"/>
          </w:rPr>
          <w:delText>ées</w:delText>
        </w:r>
      </w:del>
      <w:r>
        <w:rPr>
          <w:rFonts w:ascii="Times New Roman" w:hAnsi="Times New Roman" w:cs="Times New Roman"/>
          <w:sz w:val="24"/>
          <w:szCs w:val="24"/>
        </w:rPr>
        <w:t>.</w:t>
      </w:r>
    </w:p>
    <w:p w14:paraId="4B880BE6" w14:textId="77777777"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Passons au second aspect de notre revue critique, la RSE perçue comme une approche philosophique.</w:t>
      </w:r>
    </w:p>
    <w:p w14:paraId="3D3D5DF5" w14:textId="13276223"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Premièrement</w:t>
      </w:r>
      <w:ins w:id="258" w:author="MK" w:date="2024-06-30T12:19:00Z" w16du:dateUtc="2024-06-30T10:19:00Z">
        <w:r w:rsidR="00882FFB">
          <w:rPr>
            <w:rFonts w:ascii="Times New Roman" w:hAnsi="Times New Roman" w:cs="Times New Roman"/>
            <w:sz w:val="24"/>
            <w:szCs w:val="24"/>
          </w:rPr>
          <w:t>,</w:t>
        </w:r>
      </w:ins>
      <w:r>
        <w:rPr>
          <w:rFonts w:ascii="Times New Roman" w:hAnsi="Times New Roman" w:cs="Times New Roman"/>
          <w:sz w:val="24"/>
          <w:szCs w:val="24"/>
        </w:rPr>
        <w:t xml:space="preserve"> Thomas Maak, dans</w:t>
      </w:r>
      <w:ins w:id="259" w:author="MK" w:date="2024-06-30T12:19:00Z" w16du:dateUtc="2024-06-30T10:19:00Z">
        <w:r w:rsidR="00882FFB">
          <w:rPr>
            <w:rFonts w:ascii="Times New Roman" w:hAnsi="Times New Roman" w:cs="Times New Roman"/>
            <w:sz w:val="24"/>
            <w:szCs w:val="24"/>
          </w:rPr>
          <w:t xml:space="preserve"> son </w:t>
        </w:r>
      </w:ins>
      <w:r>
        <w:rPr>
          <w:rFonts w:ascii="Times New Roman" w:hAnsi="Times New Roman" w:cs="Times New Roman"/>
          <w:sz w:val="24"/>
          <w:szCs w:val="24"/>
        </w:rPr>
        <w:t xml:space="preserve"> livre intitulé</w:t>
      </w:r>
      <w:r>
        <w:rPr>
          <w:rFonts w:ascii="Times New Roman" w:hAnsi="Times New Roman" w:cs="Times New Roman"/>
          <w:sz w:val="24"/>
          <w:szCs w:val="24"/>
          <w:u w:val="single"/>
        </w:rPr>
        <w:t xml:space="preserve"> RESPONSIBALE LEADERSHIP,</w:t>
      </w:r>
      <w:r>
        <w:rPr>
          <w:rFonts w:ascii="Times New Roman" w:hAnsi="Times New Roman" w:cs="Times New Roman"/>
          <w:sz w:val="24"/>
          <w:szCs w:val="24"/>
        </w:rPr>
        <w:t xml:space="preserve"> analyse comment les dirigeants intègrent les valeurs éthiques et durables dans leurs prises de décisions et leurs gestions des entreprises. </w:t>
      </w:r>
    </w:p>
    <w:p w14:paraId="764A4CF4" w14:textId="77777777"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Ensuite PETER SINGER, dans son œuvre </w:t>
      </w:r>
      <w:r>
        <w:rPr>
          <w:rFonts w:ascii="Times New Roman" w:hAnsi="Times New Roman" w:cs="Times New Roman"/>
          <w:sz w:val="24"/>
          <w:szCs w:val="24"/>
          <w:u w:val="single"/>
        </w:rPr>
        <w:t>ETHICS IN THE REAL WORD</w:t>
      </w:r>
      <w:r>
        <w:rPr>
          <w:rFonts w:ascii="Times New Roman" w:hAnsi="Times New Roman" w:cs="Times New Roman"/>
          <w:sz w:val="24"/>
          <w:szCs w:val="24"/>
        </w:rPr>
        <w:t>, nous dit que la RSE peut être justifiée par le principe utilitariste selon lequel les actions doivent maximiser le bien être global.</w:t>
      </w:r>
    </w:p>
    <w:p w14:paraId="1B771B63" w14:textId="68EC9840"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Enfin EMMANUEL KANT à développer une approche déontologique qui stipule que les entreprises ont la responsabilité de respecter les droits et la dignité des individus ainsi que de suivre les règles éthiques strictes, indépendamment des conséquences ou des résultats</w:t>
      </w:r>
      <w:ins w:id="260" w:author="MK" w:date="2024-06-30T12:16:00Z" w16du:dateUtc="2024-06-30T10:16:00Z">
        <w:r w:rsidR="003B6BDB">
          <w:rPr>
            <w:rFonts w:ascii="Times New Roman" w:hAnsi="Times New Roman" w:cs="Times New Roman"/>
            <w:sz w:val="24"/>
            <w:szCs w:val="24"/>
          </w:rPr>
          <w:t>,</w:t>
        </w:r>
      </w:ins>
      <w:r>
        <w:rPr>
          <w:rFonts w:ascii="Times New Roman" w:hAnsi="Times New Roman" w:cs="Times New Roman"/>
          <w:sz w:val="24"/>
          <w:szCs w:val="24"/>
        </w:rPr>
        <w:t xml:space="preserve"> et leur</w:t>
      </w:r>
      <w:del w:id="261" w:author="MK" w:date="2024-06-30T12:20:00Z" w16du:dateUtc="2024-06-30T10:20:00Z">
        <w:r w:rsidDel="00882FFB">
          <w:rPr>
            <w:rFonts w:ascii="Times New Roman" w:hAnsi="Times New Roman" w:cs="Times New Roman"/>
            <w:sz w:val="24"/>
            <w:szCs w:val="24"/>
          </w:rPr>
          <w:delText>s</w:delText>
        </w:r>
      </w:del>
      <w:r>
        <w:rPr>
          <w:rFonts w:ascii="Times New Roman" w:hAnsi="Times New Roman" w:cs="Times New Roman"/>
          <w:sz w:val="24"/>
          <w:szCs w:val="24"/>
        </w:rPr>
        <w:t xml:space="preserve"> accorder du respect.</w:t>
      </w:r>
    </w:p>
    <w:p w14:paraId="43626A6C" w14:textId="0A344AD4" w:rsidR="00FA1AC7" w:rsidRDefault="00FA1AC7" w:rsidP="00FA1A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Au terme de notre revue critique</w:t>
      </w:r>
      <w:ins w:id="262" w:author="MK" w:date="2024-06-30T12:19:00Z" w16du:dateUtc="2024-06-30T10:19:00Z">
        <w:r w:rsidR="00882FFB">
          <w:rPr>
            <w:rFonts w:ascii="Times New Roman" w:hAnsi="Times New Roman" w:cs="Times New Roman"/>
            <w:sz w:val="24"/>
            <w:szCs w:val="24"/>
          </w:rPr>
          <w:t>,</w:t>
        </w:r>
      </w:ins>
      <w:r>
        <w:rPr>
          <w:rFonts w:ascii="Times New Roman" w:hAnsi="Times New Roman" w:cs="Times New Roman"/>
          <w:sz w:val="24"/>
          <w:szCs w:val="24"/>
        </w:rPr>
        <w:t xml:space="preserve"> nous avons abordé divers points comme l’origine et l’évolution de la RSE, ainsi que la RSE en tant qu’approche philosophique </w:t>
      </w:r>
      <w:commentRangeEnd w:id="243"/>
      <w:r w:rsidR="00D40465">
        <w:rPr>
          <w:rStyle w:val="Marquedecommentaire"/>
        </w:rPr>
        <w:commentReference w:id="243"/>
      </w:r>
    </w:p>
    <w:p w14:paraId="319999B0" w14:textId="553BE19A" w:rsidR="00FA1AC7" w:rsidRDefault="00FA1AC7" w:rsidP="00FA1AC7">
      <w:pPr>
        <w:spacing w:after="0" w:line="360" w:lineRule="auto"/>
        <w:ind w:firstLine="426"/>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776" behindDoc="0" locked="0" layoutInCell="1" allowOverlap="1" wp14:anchorId="5F5A79DF" wp14:editId="79E159B8">
                <wp:simplePos x="0" y="0"/>
                <wp:positionH relativeFrom="column">
                  <wp:posOffset>43180</wp:posOffset>
                </wp:positionH>
                <wp:positionV relativeFrom="paragraph">
                  <wp:posOffset>60960</wp:posOffset>
                </wp:positionV>
                <wp:extent cx="2305050" cy="0"/>
                <wp:effectExtent l="0" t="0" r="0" b="0"/>
                <wp:wrapNone/>
                <wp:docPr id="6" name="Connecteur droit 2"/>
                <wp:cNvGraphicFramePr/>
                <a:graphic xmlns:a="http://schemas.openxmlformats.org/drawingml/2006/main">
                  <a:graphicData uri="http://schemas.microsoft.com/office/word/2010/wordprocessingShape">
                    <wps:wsp>
                      <wps:cNvCnPr/>
                      <wps:spPr>
                        <a:xfrm>
                          <a:off x="0" y="0"/>
                          <a:ext cx="2305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CAA6BF" id="Connecteur droit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4.8pt" to="184.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" strokecolor="black [3200]" strokeweight="1.5pt">
                <v:stroke joinstyle="miter"/>
              </v:line>
            </w:pict>
          </mc:Fallback>
        </mc:AlternateContent>
      </w:r>
    </w:p>
    <w:p w14:paraId="6CA9B05A" w14:textId="77777777" w:rsidR="00FA1AC7" w:rsidRDefault="00FA1AC7" w:rsidP="00FA1AC7">
      <w:pPr>
        <w:spacing w:after="0" w:line="360" w:lineRule="auto"/>
        <w:rPr>
          <w:rFonts w:ascii="Times New Roman" w:hAnsi="Times New Roman" w:cs="Times New Roman"/>
          <w:sz w:val="24"/>
          <w:szCs w:val="24"/>
          <w:lang w:val="fr-CI"/>
        </w:rPr>
      </w:pPr>
      <w:commentRangeStart w:id="263"/>
      <w:r>
        <w:rPr>
          <w:rFonts w:ascii="Times New Roman" w:hAnsi="Times New Roman" w:cs="Times New Roman"/>
          <w:sz w:val="24"/>
          <w:szCs w:val="24"/>
          <w:vertAlign w:val="superscript"/>
          <w:lang w:val="fr-CI"/>
        </w:rPr>
        <w:t>1</w:t>
      </w:r>
      <w:hyperlink r:id="rId10" w:history="1">
        <w:r>
          <w:rPr>
            <w:rStyle w:val="Lienhypertexte"/>
            <w:szCs w:val="24"/>
            <w:lang w:val="fr-CI"/>
          </w:rPr>
          <w:t>https://jcsr.springeropen</w:t>
        </w:r>
      </w:hyperlink>
      <w:r>
        <w:rPr>
          <w:rFonts w:ascii="Times New Roman" w:hAnsi="Times New Roman" w:cs="Times New Roman"/>
          <w:sz w:val="24"/>
          <w:szCs w:val="24"/>
          <w:lang w:val="fr-CI"/>
        </w:rPr>
        <w:t xml:space="preserve"> consulté le 21-05-2024 à 10H13</w:t>
      </w:r>
    </w:p>
    <w:p w14:paraId="44DF6E79" w14:textId="42E664BE" w:rsidR="00FA1AC7" w:rsidRDefault="00FA1AC7" w:rsidP="00FA1AC7">
      <w:pPr>
        <w:spacing w:after="0" w:line="360" w:lineRule="auto"/>
        <w:rPr>
          <w:rFonts w:ascii="Times New Roman" w:hAnsi="Times New Roman" w:cs="Times New Roman"/>
          <w:sz w:val="24"/>
          <w:szCs w:val="24"/>
          <w:vertAlign w:val="superscript"/>
          <w:lang w:val="fr-CI"/>
        </w:rPr>
      </w:pPr>
      <w:r>
        <w:rPr>
          <w:rFonts w:ascii="Times New Roman" w:hAnsi="Times New Roman" w:cs="Times New Roman"/>
          <w:sz w:val="24"/>
          <w:szCs w:val="24"/>
          <w:vertAlign w:val="superscript"/>
          <w:lang w:val="fr-CI"/>
        </w:rPr>
        <w:t xml:space="preserve">2 </w:t>
      </w:r>
      <w:hyperlink r:id="rId11" w:history="1">
        <w:r>
          <w:rPr>
            <w:rStyle w:val="Lienhypertexte"/>
            <w:szCs w:val="24"/>
            <w:lang w:val="fr-CI"/>
          </w:rPr>
          <w:t>https://www.rootlege.com</w:t>
        </w:r>
      </w:hyperlink>
      <w:r>
        <w:rPr>
          <w:rFonts w:ascii="Times New Roman" w:hAnsi="Times New Roman" w:cs="Times New Roman"/>
          <w:sz w:val="24"/>
          <w:szCs w:val="24"/>
          <w:lang w:val="fr-CI"/>
        </w:rPr>
        <w:t xml:space="preserve"> consulté le 21-05-2024 à 10</w:t>
      </w:r>
      <w:ins w:id="264" w:author="MK" w:date="2024-06-30T12:20:00Z" w16du:dateUtc="2024-06-30T10:20:00Z">
        <w:r w:rsidR="00882FFB">
          <w:rPr>
            <w:rFonts w:ascii="Times New Roman" w:hAnsi="Times New Roman" w:cs="Times New Roman"/>
            <w:sz w:val="24"/>
            <w:szCs w:val="24"/>
            <w:lang w:val="fr-CI"/>
          </w:rPr>
          <w:t> h </w:t>
        </w:r>
      </w:ins>
      <w:del w:id="265" w:author="MK" w:date="2024-06-30T12:20:00Z" w16du:dateUtc="2024-06-30T10:20:00Z">
        <w:r w:rsidDel="00882FFB">
          <w:rPr>
            <w:rFonts w:ascii="Times New Roman" w:hAnsi="Times New Roman" w:cs="Times New Roman"/>
            <w:sz w:val="24"/>
            <w:szCs w:val="24"/>
            <w:lang w:val="fr-CI"/>
          </w:rPr>
          <w:delText>H</w:delText>
        </w:r>
      </w:del>
      <w:r>
        <w:rPr>
          <w:rFonts w:ascii="Times New Roman" w:hAnsi="Times New Roman" w:cs="Times New Roman"/>
          <w:sz w:val="24"/>
          <w:szCs w:val="24"/>
          <w:lang w:val="fr-CI"/>
        </w:rPr>
        <w:t>30</w:t>
      </w:r>
      <w:commentRangeEnd w:id="263"/>
      <w:r w:rsidR="00FE50A3">
        <w:rPr>
          <w:rStyle w:val="Marquedecommentaire"/>
        </w:rPr>
        <w:commentReference w:id="263"/>
      </w:r>
    </w:p>
    <w:p w14:paraId="4A9DE283" w14:textId="77777777" w:rsidR="00FA1AC7" w:rsidRDefault="00FA1AC7" w:rsidP="00FA1AC7">
      <w:pPr>
        <w:spacing w:after="0" w:line="360" w:lineRule="auto"/>
        <w:rPr>
          <w:rFonts w:ascii="Times New Roman" w:hAnsi="Times New Roman" w:cs="Times New Roman"/>
          <w:sz w:val="24"/>
          <w:szCs w:val="24"/>
          <w:vertAlign w:val="superscript"/>
          <w:lang w:val="fr-CI"/>
        </w:rPr>
      </w:pPr>
    </w:p>
    <w:p w14:paraId="26078B2A" w14:textId="77777777" w:rsidR="00FA1AC7" w:rsidRDefault="00FA1AC7" w:rsidP="00FA1AC7">
      <w:pPr>
        <w:spacing w:after="0" w:line="360" w:lineRule="auto"/>
        <w:rPr>
          <w:rFonts w:ascii="Times New Roman" w:hAnsi="Times New Roman" w:cs="Times New Roman"/>
          <w:sz w:val="24"/>
          <w:szCs w:val="24"/>
          <w:vertAlign w:val="superscript"/>
          <w:lang w:val="fr-CI"/>
        </w:rPr>
      </w:pPr>
    </w:p>
    <w:p w14:paraId="0A72A05B" w14:textId="77777777" w:rsidR="00FA1AC7" w:rsidRDefault="00FA1AC7" w:rsidP="00FA1AC7">
      <w:pPr>
        <w:spacing w:after="0" w:line="360" w:lineRule="auto"/>
        <w:rPr>
          <w:rFonts w:ascii="Times New Roman" w:hAnsi="Times New Roman" w:cs="Times New Roman"/>
          <w:sz w:val="24"/>
          <w:szCs w:val="24"/>
          <w:vertAlign w:val="superscript"/>
          <w:lang w:val="fr-CI"/>
        </w:rPr>
      </w:pPr>
    </w:p>
    <w:p w14:paraId="6A7E6B38" w14:textId="77777777" w:rsidR="00FA1AC7" w:rsidRDefault="00FA1AC7" w:rsidP="00FA1AC7">
      <w:pPr>
        <w:spacing w:after="0" w:line="360" w:lineRule="auto"/>
        <w:rPr>
          <w:rFonts w:ascii="Times New Roman" w:hAnsi="Times New Roman" w:cs="Times New Roman"/>
          <w:sz w:val="24"/>
          <w:szCs w:val="24"/>
          <w:vertAlign w:val="superscript"/>
          <w:lang w:val="fr-CI"/>
        </w:rPr>
      </w:pPr>
    </w:p>
    <w:p w14:paraId="0EE42AF9" w14:textId="77777777" w:rsidR="00FA1AC7" w:rsidRDefault="00FA1AC7" w:rsidP="00FA1AC7">
      <w:pPr>
        <w:spacing w:after="0" w:line="360" w:lineRule="auto"/>
        <w:rPr>
          <w:rFonts w:ascii="Times New Roman" w:hAnsi="Times New Roman" w:cs="Times New Roman"/>
          <w:sz w:val="24"/>
          <w:szCs w:val="24"/>
          <w:vertAlign w:val="superscript"/>
          <w:lang w:val="fr-CI"/>
        </w:rPr>
      </w:pPr>
    </w:p>
    <w:p w14:paraId="62514DF3" w14:textId="77777777" w:rsidR="00FA1AC7" w:rsidRDefault="00FA1AC7" w:rsidP="00FA1AC7">
      <w:pPr>
        <w:spacing w:after="0" w:line="360" w:lineRule="auto"/>
        <w:rPr>
          <w:rFonts w:ascii="Times New Roman" w:hAnsi="Times New Roman" w:cs="Times New Roman"/>
          <w:sz w:val="24"/>
          <w:szCs w:val="24"/>
          <w:vertAlign w:val="superscript"/>
          <w:lang w:val="fr-CI"/>
        </w:rPr>
      </w:pPr>
    </w:p>
    <w:p w14:paraId="642845A8" w14:textId="77777777" w:rsidR="00FA1AC7" w:rsidRDefault="00FA1AC7" w:rsidP="00FA1AC7">
      <w:pPr>
        <w:spacing w:after="0" w:line="360" w:lineRule="auto"/>
        <w:rPr>
          <w:rFonts w:ascii="Times New Roman" w:hAnsi="Times New Roman" w:cs="Times New Roman"/>
          <w:sz w:val="24"/>
          <w:szCs w:val="24"/>
          <w:vertAlign w:val="superscript"/>
          <w:lang w:val="fr-CI"/>
        </w:rPr>
      </w:pPr>
    </w:p>
    <w:p w14:paraId="78052AD3"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IV- </w:t>
      </w:r>
      <w:commentRangeStart w:id="266"/>
      <w:r>
        <w:rPr>
          <w:rFonts w:ascii="Times New Roman" w:hAnsi="Times New Roman" w:cs="Times New Roman"/>
          <w:b/>
          <w:sz w:val="24"/>
          <w:szCs w:val="24"/>
          <w:lang w:val="fr-CI"/>
        </w:rPr>
        <w:t>PROBLÉMATIQUE</w:t>
      </w:r>
      <w:commentRangeEnd w:id="266"/>
      <w:r w:rsidR="00AB06C3">
        <w:rPr>
          <w:rStyle w:val="Marquedecommentaire"/>
        </w:rPr>
        <w:commentReference w:id="266"/>
      </w:r>
      <w:r>
        <w:rPr>
          <w:rFonts w:ascii="Times New Roman" w:hAnsi="Times New Roman" w:cs="Times New Roman"/>
          <w:b/>
          <w:sz w:val="24"/>
          <w:szCs w:val="24"/>
          <w:lang w:val="fr-CI"/>
        </w:rPr>
        <w:t xml:space="preserve"> </w:t>
      </w:r>
    </w:p>
    <w:p w14:paraId="7948D6F6" w14:textId="77777777" w:rsidR="00FA1AC7" w:rsidRDefault="00FA1AC7" w:rsidP="00FA1AC7">
      <w:pPr>
        <w:spacing w:after="0" w:line="360" w:lineRule="auto"/>
        <w:jc w:val="both"/>
        <w:rPr>
          <w:rFonts w:ascii="Times New Roman" w:hAnsi="Times New Roman" w:cs="Times New Roman"/>
          <w:b/>
          <w:sz w:val="24"/>
          <w:szCs w:val="24"/>
          <w:lang w:val="fr-CI"/>
        </w:rPr>
      </w:pPr>
    </w:p>
    <w:p w14:paraId="7A6B9460" w14:textId="2B15841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Le secteur des télécommunications en </w:t>
      </w:r>
      <w:ins w:id="267" w:author="MK" w:date="2024-06-30T12:21:00Z" w16du:dateUtc="2024-06-30T10:21:00Z">
        <w:r w:rsidR="00882FFB">
          <w:rPr>
            <w:rFonts w:ascii="Times New Roman" w:hAnsi="Times New Roman" w:cs="Times New Roman"/>
            <w:sz w:val="24"/>
            <w:szCs w:val="24"/>
            <w:lang w:val="fr-CI"/>
          </w:rPr>
          <w:t>Côte d’I</w:t>
        </w:r>
      </w:ins>
      <w:del w:id="268" w:author="MK" w:date="2024-06-30T12:20:00Z" w16du:dateUtc="2024-06-30T10:20:00Z">
        <w:r w:rsidDel="00882FFB">
          <w:rPr>
            <w:rFonts w:ascii="Times New Roman" w:hAnsi="Times New Roman" w:cs="Times New Roman"/>
            <w:sz w:val="24"/>
            <w:szCs w:val="24"/>
            <w:lang w:val="fr-CI"/>
          </w:rPr>
          <w:delText>côte d’i</w:delText>
        </w:r>
      </w:del>
      <w:r>
        <w:rPr>
          <w:rFonts w:ascii="Times New Roman" w:hAnsi="Times New Roman" w:cs="Times New Roman"/>
          <w:sz w:val="24"/>
          <w:szCs w:val="24"/>
          <w:lang w:val="fr-CI"/>
        </w:rPr>
        <w:t>voire est marqué par une forte concurrence avec plusieurs op</w:t>
      </w:r>
      <w:ins w:id="269" w:author="MK" w:date="2024-06-30T12:22:00Z" w16du:dateUtc="2024-06-30T10:22:00Z">
        <w:r w:rsidR="00882FFB">
          <w:rPr>
            <w:rFonts w:ascii="Times New Roman" w:hAnsi="Times New Roman" w:cs="Times New Roman"/>
            <w:sz w:val="24"/>
            <w:szCs w:val="24"/>
            <w:lang w:val="fr-CI"/>
          </w:rPr>
          <w:t>é</w:t>
        </w:r>
      </w:ins>
      <w:del w:id="270" w:author="MK" w:date="2024-06-30T12:22:00Z" w16du:dateUtc="2024-06-30T10:22:00Z">
        <w:r w:rsidDel="00882FFB">
          <w:rPr>
            <w:rFonts w:ascii="Times New Roman" w:hAnsi="Times New Roman" w:cs="Times New Roman"/>
            <w:sz w:val="24"/>
            <w:szCs w:val="24"/>
            <w:lang w:val="fr-CI"/>
          </w:rPr>
          <w:delText>e</w:delText>
        </w:r>
      </w:del>
      <w:r>
        <w:rPr>
          <w:rFonts w:ascii="Times New Roman" w:hAnsi="Times New Roman" w:cs="Times New Roman"/>
          <w:sz w:val="24"/>
          <w:szCs w:val="24"/>
          <w:lang w:val="fr-CI"/>
        </w:rPr>
        <w:t>rateurs offrant</w:t>
      </w:r>
      <w:del w:id="271" w:author="MK" w:date="2024-06-30T12:22:00Z" w16du:dateUtc="2024-06-30T10:22:00Z">
        <w:r w:rsidDel="00882FFB">
          <w:rPr>
            <w:rFonts w:ascii="Times New Roman" w:hAnsi="Times New Roman" w:cs="Times New Roman"/>
            <w:sz w:val="24"/>
            <w:szCs w:val="24"/>
            <w:lang w:val="fr-CI"/>
          </w:rPr>
          <w:delText>s</w:delText>
        </w:r>
      </w:del>
      <w:r>
        <w:rPr>
          <w:rFonts w:ascii="Times New Roman" w:hAnsi="Times New Roman" w:cs="Times New Roman"/>
          <w:sz w:val="24"/>
          <w:szCs w:val="24"/>
          <w:lang w:val="fr-CI"/>
        </w:rPr>
        <w:t xml:space="preserve"> les mêmes services. Pour, se démarquer l’entreprise MTN décide d’investir dans les initiatives de responsabilités sociétales des entreprises afin de contribuer positivement à la société ivoirienne. </w:t>
      </w:r>
      <w:ins w:id="272" w:author="MK" w:date="2024-06-30T13:06:00Z" w16du:dateUtc="2024-06-30T11:06:00Z">
        <w:r w:rsidR="006F67E3">
          <w:rPr>
            <w:rFonts w:ascii="Times New Roman" w:hAnsi="Times New Roman" w:cs="Times New Roman"/>
            <w:sz w:val="24"/>
            <w:szCs w:val="24"/>
            <w:lang w:val="fr-CI"/>
          </w:rPr>
          <w:t>Plusieurs actions sont donc réalisées</w:t>
        </w:r>
      </w:ins>
      <w:ins w:id="273" w:author="MK" w:date="2024-06-30T13:07:00Z" w16du:dateUtc="2024-06-30T11:07:00Z">
        <w:r w:rsidR="006F67E3">
          <w:rPr>
            <w:rFonts w:ascii="Times New Roman" w:hAnsi="Times New Roman" w:cs="Times New Roman"/>
            <w:sz w:val="24"/>
            <w:szCs w:val="24"/>
            <w:lang w:val="fr-CI"/>
          </w:rPr>
          <w:t xml:space="preserve"> l’entreprise au bénéfice des populations ivoiriennes sans que le retour sur investissement immédiat ne soit visible. MTN s’est en effet</w:t>
        </w:r>
      </w:ins>
      <w:ins w:id="274" w:author="MK" w:date="2024-06-30T13:08:00Z" w16du:dateUtc="2024-06-30T11:08:00Z">
        <w:r w:rsidR="006F67E3">
          <w:rPr>
            <w:rFonts w:ascii="Times New Roman" w:hAnsi="Times New Roman" w:cs="Times New Roman"/>
            <w:sz w:val="24"/>
            <w:szCs w:val="24"/>
            <w:lang w:val="fr-CI"/>
          </w:rPr>
          <w:t xml:space="preserve"> investi dans la création d’une fondation oeuvrant dans le social et l’éducation. On lui attribue la création des centres d’éducation numériques</w:t>
        </w:r>
      </w:ins>
      <w:ins w:id="275" w:author="MK" w:date="2024-06-30T13:06:00Z" w16du:dateUtc="2024-06-30T11:06:00Z">
        <w:r w:rsidR="006F67E3">
          <w:rPr>
            <w:rFonts w:ascii="Times New Roman" w:hAnsi="Times New Roman" w:cs="Times New Roman"/>
            <w:sz w:val="24"/>
            <w:szCs w:val="24"/>
            <w:lang w:val="fr-CI"/>
          </w:rPr>
          <w:t xml:space="preserve"> </w:t>
        </w:r>
      </w:ins>
      <w:del w:id="276" w:author="MK" w:date="2024-06-30T13:06:00Z" w16du:dateUtc="2024-06-30T11:06:00Z">
        <w:r w:rsidDel="006F67E3">
          <w:rPr>
            <w:rFonts w:ascii="Times New Roman" w:hAnsi="Times New Roman" w:cs="Times New Roman"/>
            <w:sz w:val="24"/>
            <w:szCs w:val="24"/>
            <w:lang w:val="fr-CI"/>
          </w:rPr>
          <w:delText>Cependant, malgré ses efforts, MTN fait face à plusieurs difficultés.</w:delText>
        </w:r>
      </w:del>
    </w:p>
    <w:p w14:paraId="0C280E34" w14:textId="0826632E" w:rsidR="00FA1AC7" w:rsidRDefault="00FA1AC7" w:rsidP="00FA1AC7">
      <w:pPr>
        <w:spacing w:after="0" w:line="360" w:lineRule="auto"/>
        <w:jc w:val="both"/>
        <w:rPr>
          <w:rFonts w:ascii="Times New Roman" w:hAnsi="Times New Roman" w:cs="Times New Roman"/>
          <w:sz w:val="24"/>
          <w:szCs w:val="24"/>
          <w:lang w:val="fr-CI"/>
        </w:rPr>
      </w:pPr>
      <w:del w:id="277" w:author="MK" w:date="2024-06-30T13:05:00Z" w16du:dateUtc="2024-06-30T11:05:00Z">
        <w:r w:rsidDel="006F67E3">
          <w:rPr>
            <w:rFonts w:ascii="Times New Roman" w:hAnsi="Times New Roman" w:cs="Times New Roman"/>
            <w:sz w:val="24"/>
            <w:szCs w:val="24"/>
            <w:lang w:val="fr-CI"/>
          </w:rPr>
          <w:delText>D’abord, les parties prenantes partagent des perceptions différentes. En d’autres termes certaines personnes peuvent apprécier des initiatives tandis que d’autres peuvent les déprécier, ce qui peut limiter leur impact positif sur l’image de marque de l’entreprise. Ensuite, si la communication faite autour des actions RSE n’est pas visible, l’on assiste à une sous-estimation des efforts RSE par le public, et cela engendrera un manque de transparence et de confiance de la part des parties prenantes</w:delText>
        </w:r>
      </w:del>
      <w:r>
        <w:rPr>
          <w:rFonts w:ascii="Times New Roman" w:hAnsi="Times New Roman" w:cs="Times New Roman"/>
          <w:sz w:val="24"/>
          <w:szCs w:val="24"/>
          <w:lang w:val="fr-CI"/>
        </w:rPr>
        <w:t xml:space="preserve">. </w:t>
      </w:r>
      <w:del w:id="278" w:author="MK" w:date="2024-06-30T13:20:00Z" w16du:dateUtc="2024-06-30T11:20:00Z">
        <w:r w:rsidDel="00AB06C3">
          <w:rPr>
            <w:rFonts w:ascii="Times New Roman" w:hAnsi="Times New Roman" w:cs="Times New Roman"/>
            <w:sz w:val="24"/>
            <w:szCs w:val="24"/>
            <w:lang w:val="fr-CI"/>
          </w:rPr>
          <w:delText xml:space="preserve">Enfin, l’intégration des initiatives RSE dans la stratégie globale de l’entreprise et leur alignement avec les objectifs commerciaux peuvent être insuffisants. En effet, lorsque les initiatives RSE ne sont pas en accord avec les objectifs commerciaux, cela entraine l’incohérence et limite l’efficacité des actions durables de l’entreprise. </w:delText>
        </w:r>
      </w:del>
      <w:del w:id="279" w:author="MK" w:date="2024-06-30T13:21:00Z" w16du:dateUtc="2024-06-30T11:21:00Z">
        <w:r w:rsidDel="00AB06C3">
          <w:rPr>
            <w:rFonts w:ascii="Times New Roman" w:hAnsi="Times New Roman" w:cs="Times New Roman"/>
            <w:sz w:val="24"/>
            <w:szCs w:val="24"/>
            <w:lang w:val="fr-CI"/>
          </w:rPr>
          <w:delText>Ce projet de recherche  vise à analyser comment les initiatives RSE peuvent être mieux gérées, communiquées et intégrées .pour maximiser leurs impacts sur l’image de marque de l’entreprise .c’est dans cette optique que nous nous posons la question suivante </w:delText>
        </w:r>
      </w:del>
      <w:r>
        <w:rPr>
          <w:rFonts w:ascii="Times New Roman" w:hAnsi="Times New Roman" w:cs="Times New Roman"/>
          <w:sz w:val="24"/>
          <w:szCs w:val="24"/>
          <w:lang w:val="fr-CI"/>
        </w:rPr>
        <w:t>:comment la dynamique de la responsabilité sociétale des entreprises contribue</w:t>
      </w:r>
      <w:ins w:id="280" w:author="MK" w:date="2024-06-30T12:22:00Z" w16du:dateUtc="2024-06-30T10:22:00Z">
        <w:r w:rsidR="00882FFB">
          <w:rPr>
            <w:rFonts w:ascii="Times New Roman" w:hAnsi="Times New Roman" w:cs="Times New Roman"/>
            <w:sz w:val="24"/>
            <w:szCs w:val="24"/>
            <w:lang w:val="fr-CI"/>
          </w:rPr>
          <w:t>-t-</w:t>
        </w:r>
      </w:ins>
      <w:del w:id="281" w:author="MK" w:date="2024-06-30T12:22:00Z" w16du:dateUtc="2024-06-30T10:22:00Z">
        <w:r w:rsidDel="00882FFB">
          <w:rPr>
            <w:rFonts w:ascii="Times New Roman" w:hAnsi="Times New Roman" w:cs="Times New Roman"/>
            <w:sz w:val="24"/>
            <w:szCs w:val="24"/>
            <w:lang w:val="fr-CI"/>
          </w:rPr>
          <w:delText xml:space="preserve"> t </w:delText>
        </w:r>
      </w:del>
      <w:r>
        <w:rPr>
          <w:rFonts w:ascii="Times New Roman" w:hAnsi="Times New Roman" w:cs="Times New Roman"/>
          <w:sz w:val="24"/>
          <w:szCs w:val="24"/>
          <w:lang w:val="fr-CI"/>
        </w:rPr>
        <w:t xml:space="preserve">elle a la construction de l’image de marque de mobile télécommunication network en </w:t>
      </w:r>
      <w:ins w:id="282" w:author="MK" w:date="2024-06-30T12:21:00Z" w16du:dateUtc="2024-06-30T10:21:00Z">
        <w:r w:rsidR="00882FFB">
          <w:rPr>
            <w:rFonts w:ascii="Times New Roman" w:hAnsi="Times New Roman" w:cs="Times New Roman"/>
            <w:sz w:val="24"/>
            <w:szCs w:val="24"/>
            <w:lang w:val="fr-CI"/>
          </w:rPr>
          <w:t>Côte d’I</w:t>
        </w:r>
      </w:ins>
      <w:del w:id="283" w:author="MK" w:date="2024-06-30T12:20:00Z" w16du:dateUtc="2024-06-30T10:20:00Z">
        <w:r w:rsidDel="00882FFB">
          <w:rPr>
            <w:rFonts w:ascii="Times New Roman" w:hAnsi="Times New Roman" w:cs="Times New Roman"/>
            <w:sz w:val="24"/>
            <w:szCs w:val="24"/>
            <w:lang w:val="fr-CI"/>
          </w:rPr>
          <w:delText>côte d’i</w:delText>
        </w:r>
      </w:del>
      <w:r>
        <w:rPr>
          <w:rFonts w:ascii="Times New Roman" w:hAnsi="Times New Roman" w:cs="Times New Roman"/>
          <w:sz w:val="24"/>
          <w:szCs w:val="24"/>
          <w:lang w:val="fr-CI"/>
        </w:rPr>
        <w:t>voire ?En vu</w:t>
      </w:r>
      <w:del w:id="284" w:author="MK" w:date="2024-06-30T13:25:00Z" w16du:dateUtc="2024-06-30T11:25:00Z">
        <w:r w:rsidDel="00AB06C3">
          <w:rPr>
            <w:rFonts w:ascii="Times New Roman" w:hAnsi="Times New Roman" w:cs="Times New Roman"/>
            <w:sz w:val="24"/>
            <w:szCs w:val="24"/>
            <w:lang w:val="fr-CI"/>
          </w:rPr>
          <w:delText xml:space="preserve">e </w:delText>
        </w:r>
      </w:del>
      <w:r>
        <w:rPr>
          <w:rFonts w:ascii="Times New Roman" w:hAnsi="Times New Roman" w:cs="Times New Roman"/>
          <w:sz w:val="24"/>
          <w:szCs w:val="24"/>
          <w:lang w:val="fr-CI"/>
        </w:rPr>
        <w:t xml:space="preserve">de répondre à </w:t>
      </w:r>
      <w:r>
        <w:rPr>
          <w:rFonts w:ascii="Times New Roman" w:hAnsi="Times New Roman" w:cs="Times New Roman"/>
          <w:sz w:val="24"/>
          <w:szCs w:val="24"/>
          <w:lang w:val="fr-CI"/>
        </w:rPr>
        <w:lastRenderedPageBreak/>
        <w:t>cette question, nous examinerons les questions suivantes :</w:t>
      </w:r>
      <w:ins w:id="285" w:author="MK" w:date="2024-06-30T12:22:00Z" w16du:dateUtc="2024-06-30T10:22:00Z">
        <w:r w:rsidR="00882FFB">
          <w:rPr>
            <w:rFonts w:ascii="Times New Roman" w:hAnsi="Times New Roman" w:cs="Times New Roman"/>
            <w:sz w:val="24"/>
            <w:szCs w:val="24"/>
            <w:lang w:val="fr-CI"/>
          </w:rPr>
          <w:t>q</w:t>
        </w:r>
      </w:ins>
      <w:del w:id="286" w:author="MK" w:date="2024-06-30T12:22:00Z" w16du:dateUtc="2024-06-30T10:22:00Z">
        <w:r w:rsidDel="00882FFB">
          <w:rPr>
            <w:rFonts w:ascii="Times New Roman" w:hAnsi="Times New Roman" w:cs="Times New Roman"/>
            <w:sz w:val="24"/>
            <w:szCs w:val="24"/>
            <w:lang w:val="fr-CI"/>
          </w:rPr>
          <w:delText>Q</w:delText>
        </w:r>
      </w:del>
      <w:r>
        <w:rPr>
          <w:rFonts w:ascii="Times New Roman" w:hAnsi="Times New Roman" w:cs="Times New Roman"/>
          <w:sz w:val="24"/>
          <w:szCs w:val="24"/>
          <w:lang w:val="fr-CI"/>
        </w:rPr>
        <w:t>uelles sont les perceptions des différentes partie</w:t>
      </w:r>
      <w:ins w:id="287" w:author="MK" w:date="2024-06-30T12:22:00Z" w16du:dateUtc="2024-06-30T10:22:00Z">
        <w:r w:rsidR="00882FFB">
          <w:rPr>
            <w:rFonts w:ascii="Times New Roman" w:hAnsi="Times New Roman" w:cs="Times New Roman"/>
            <w:sz w:val="24"/>
            <w:szCs w:val="24"/>
            <w:lang w:val="fr-CI"/>
          </w:rPr>
          <w:t>s</w:t>
        </w:r>
      </w:ins>
      <w:r>
        <w:rPr>
          <w:rFonts w:ascii="Times New Roman" w:hAnsi="Times New Roman" w:cs="Times New Roman"/>
          <w:sz w:val="24"/>
          <w:szCs w:val="24"/>
          <w:lang w:val="fr-CI"/>
        </w:rPr>
        <w:t xml:space="preserve"> prenantes ?comment la communication des actions RSE par MTN influence-t-elle la renaissance et l’appréciation de sa marque en </w:t>
      </w:r>
      <w:ins w:id="288" w:author="MK" w:date="2024-06-30T12:21:00Z" w16du:dateUtc="2024-06-30T10:21:00Z">
        <w:r w:rsidR="00882FFB">
          <w:rPr>
            <w:rFonts w:ascii="Times New Roman" w:hAnsi="Times New Roman" w:cs="Times New Roman"/>
            <w:sz w:val="24"/>
            <w:szCs w:val="24"/>
            <w:lang w:val="fr-CI"/>
          </w:rPr>
          <w:t>Côte d’I</w:t>
        </w:r>
      </w:ins>
      <w:del w:id="289" w:author="MK" w:date="2024-06-30T12:20:00Z" w16du:dateUtc="2024-06-30T10:20:00Z">
        <w:r w:rsidDel="00882FFB">
          <w:rPr>
            <w:rFonts w:ascii="Times New Roman" w:hAnsi="Times New Roman" w:cs="Times New Roman"/>
            <w:sz w:val="24"/>
            <w:szCs w:val="24"/>
            <w:lang w:val="fr-CI"/>
          </w:rPr>
          <w:delText>côte d’i</w:delText>
        </w:r>
      </w:del>
      <w:r>
        <w:rPr>
          <w:rFonts w:ascii="Times New Roman" w:hAnsi="Times New Roman" w:cs="Times New Roman"/>
          <w:sz w:val="24"/>
          <w:szCs w:val="24"/>
          <w:lang w:val="fr-CI"/>
        </w:rPr>
        <w:t>voire ?</w:t>
      </w:r>
    </w:p>
    <w:p w14:paraId="77B5A6F2" w14:textId="77777777" w:rsidR="00FA1AC7" w:rsidRDefault="00FA1AC7" w:rsidP="00FA1AC7">
      <w:pPr>
        <w:spacing w:after="0" w:line="360" w:lineRule="auto"/>
        <w:jc w:val="both"/>
        <w:rPr>
          <w:rFonts w:ascii="Times New Roman" w:hAnsi="Times New Roman" w:cs="Times New Roman"/>
          <w:sz w:val="24"/>
          <w:szCs w:val="24"/>
          <w:lang w:val="fr-CI"/>
        </w:rPr>
      </w:pPr>
    </w:p>
    <w:p w14:paraId="0ED28BC0"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V- OBJECTIF DE RECHERCHE </w:t>
      </w:r>
    </w:p>
    <w:p w14:paraId="3E4805B7" w14:textId="77777777" w:rsidR="00FA1AC7" w:rsidRDefault="00FA1AC7" w:rsidP="00FA1AC7">
      <w:pPr>
        <w:tabs>
          <w:tab w:val="left" w:pos="0"/>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inscrivant ce travail dans une approche inductive, plusieurs objectifs ont été identifiés afin de parvenir à des résultats solides.</w:t>
      </w:r>
    </w:p>
    <w:p w14:paraId="6C100376" w14:textId="77777777" w:rsidR="00FA1AC7" w:rsidRDefault="00FA1AC7" w:rsidP="00FA1AC7">
      <w:pPr>
        <w:tabs>
          <w:tab w:val="left" w:pos="0"/>
        </w:tabs>
        <w:spacing w:after="0" w:line="360" w:lineRule="auto"/>
        <w:jc w:val="both"/>
        <w:rPr>
          <w:rFonts w:ascii="Times New Roman" w:hAnsi="Times New Roman" w:cs="Times New Roman"/>
          <w:color w:val="000000" w:themeColor="text1"/>
          <w:sz w:val="24"/>
          <w:szCs w:val="24"/>
        </w:rPr>
      </w:pPr>
    </w:p>
    <w:p w14:paraId="3D61B8BC" w14:textId="77777777" w:rsidR="00FA1AC7" w:rsidRDefault="00FA1AC7" w:rsidP="00FA1AC7">
      <w:pPr>
        <w:tabs>
          <w:tab w:val="left" w:pos="0"/>
        </w:tabs>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t>V.1. Objectif général</w:t>
      </w:r>
    </w:p>
    <w:p w14:paraId="68F8C94E" w14:textId="77777777" w:rsidR="00FA1AC7" w:rsidRDefault="00FA1AC7" w:rsidP="00E863B3">
      <w:pPr>
        <w:tabs>
          <w:tab w:val="left" w:pos="0"/>
        </w:tabs>
        <w:spacing w:after="0" w:line="360" w:lineRule="auto"/>
        <w:jc w:val="both"/>
        <w:rPr>
          <w:rFonts w:ascii="Times New Roman" w:hAnsi="Times New Roman" w:cs="Times New Roman"/>
          <w:sz w:val="24"/>
          <w:szCs w:val="24"/>
          <w:lang w:val="fr-CI"/>
        </w:rPr>
      </w:pPr>
      <w:r>
        <w:rPr>
          <w:rFonts w:ascii="Times New Roman" w:hAnsi="Times New Roman" w:cs="Times New Roman"/>
          <w:color w:val="000000" w:themeColor="text1"/>
          <w:sz w:val="24"/>
          <w:szCs w:val="24"/>
        </w:rPr>
        <w:t xml:space="preserve">De façon générale, il s’agit de montrer comment l’intégration d’une démarche écoresponsable dans la stratégie globale de l’entreprise peut permettre d’influencer positivement la construction de son image de marque dans un marché de la téléphonie mobile hautement concurrentiel.  </w:t>
      </w:r>
    </w:p>
    <w:p w14:paraId="2B4F9A57" w14:textId="77777777" w:rsidR="00FA1AC7" w:rsidRDefault="00FA1AC7" w:rsidP="00E863B3">
      <w:pPr>
        <w:tabs>
          <w:tab w:val="left" w:pos="0"/>
        </w:tabs>
        <w:spacing w:after="0" w:line="360" w:lineRule="auto"/>
        <w:jc w:val="both"/>
        <w:rPr>
          <w:rFonts w:ascii="Times New Roman" w:hAnsi="Times New Roman" w:cs="Times New Roman"/>
          <w:sz w:val="24"/>
          <w:szCs w:val="24"/>
          <w:lang w:val="fr-CI"/>
        </w:rPr>
      </w:pPr>
    </w:p>
    <w:p w14:paraId="27E0CFC0" w14:textId="77777777" w:rsidR="00FA1AC7" w:rsidRDefault="00FA1AC7" w:rsidP="00E863B3">
      <w:pPr>
        <w:tabs>
          <w:tab w:val="left" w:pos="0"/>
        </w:tabs>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ab/>
        <w:t>V.2. Objectifs spécifiques</w:t>
      </w:r>
    </w:p>
    <w:p w14:paraId="768ED1E9" w14:textId="77777777" w:rsidR="00FA1AC7" w:rsidRDefault="00FA1AC7" w:rsidP="00E863B3">
      <w:pPr>
        <w:pStyle w:val="Paragraphedeliste"/>
        <w:numPr>
          <w:ilvl w:val="0"/>
          <w:numId w:val="2"/>
        </w:numPr>
        <w:tabs>
          <w:tab w:val="left" w:pos="0"/>
        </w:tabs>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De façons spécifiques, il s’agit de :</w:t>
      </w:r>
    </w:p>
    <w:p w14:paraId="6017DDB1" w14:textId="39B4406C" w:rsidR="00FA1AC7" w:rsidRDefault="00FA1AC7" w:rsidP="00E863B3">
      <w:pPr>
        <w:pStyle w:val="Paragraphedeliste"/>
        <w:numPr>
          <w:ilvl w:val="0"/>
          <w:numId w:val="2"/>
        </w:numPr>
        <w:tabs>
          <w:tab w:val="left" w:pos="0"/>
        </w:tabs>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-Décrire les actions de RSE réalisées par MTN depuis son implantation en C</w:t>
      </w:r>
      <w:ins w:id="290" w:author="MK" w:date="2024-06-30T12:22:00Z" w16du:dateUtc="2024-06-30T10:22:00Z">
        <w:r w:rsidR="00882FFB">
          <w:rPr>
            <w:rFonts w:ascii="Times New Roman" w:hAnsi="Times New Roman" w:cs="Times New Roman"/>
            <w:sz w:val="24"/>
            <w:szCs w:val="24"/>
            <w:lang w:val="fr-CI"/>
          </w:rPr>
          <w:t>ô</w:t>
        </w:r>
      </w:ins>
      <w:del w:id="291" w:author="MK" w:date="2024-06-30T12:22:00Z" w16du:dateUtc="2024-06-30T10:22:00Z">
        <w:r w:rsidDel="00882FFB">
          <w:rPr>
            <w:rFonts w:ascii="Times New Roman" w:hAnsi="Times New Roman" w:cs="Times New Roman"/>
            <w:sz w:val="24"/>
            <w:szCs w:val="24"/>
            <w:lang w:val="fr-CI"/>
          </w:rPr>
          <w:delText>ö</w:delText>
        </w:r>
      </w:del>
      <w:r>
        <w:rPr>
          <w:rFonts w:ascii="Times New Roman" w:hAnsi="Times New Roman" w:cs="Times New Roman"/>
          <w:sz w:val="24"/>
          <w:szCs w:val="24"/>
          <w:lang w:val="fr-CI"/>
        </w:rPr>
        <w:t>te d’Ivoire,</w:t>
      </w:r>
    </w:p>
    <w:p w14:paraId="0EA0A77F" w14:textId="6453BF9C" w:rsidR="00FA1AC7" w:rsidRDefault="00882FFB" w:rsidP="00E863B3">
      <w:pPr>
        <w:pStyle w:val="Paragraphedeliste"/>
        <w:numPr>
          <w:ilvl w:val="0"/>
          <w:numId w:val="2"/>
        </w:numPr>
        <w:tabs>
          <w:tab w:val="left" w:pos="0"/>
        </w:tabs>
        <w:spacing w:after="0" w:line="360" w:lineRule="auto"/>
        <w:jc w:val="both"/>
        <w:rPr>
          <w:rFonts w:ascii="Times New Roman" w:hAnsi="Times New Roman" w:cs="Times New Roman"/>
          <w:sz w:val="24"/>
          <w:szCs w:val="24"/>
          <w:lang w:val="fr-CI"/>
        </w:rPr>
      </w:pPr>
      <w:ins w:id="292" w:author="MK" w:date="2024-06-30T12:22:00Z" w16du:dateUtc="2024-06-30T10:22:00Z">
        <w:r>
          <w:rPr>
            <w:rFonts w:ascii="Times New Roman" w:hAnsi="Times New Roman" w:cs="Times New Roman"/>
            <w:sz w:val="24"/>
            <w:szCs w:val="24"/>
            <w:lang w:val="fr-CI"/>
          </w:rPr>
          <w:t>r</w:t>
        </w:r>
      </w:ins>
      <w:del w:id="293" w:author="MK" w:date="2024-06-30T12:22:00Z" w16du:dateUtc="2024-06-30T10:22:00Z">
        <w:r w:rsidR="00FA1AC7" w:rsidDel="00882FFB">
          <w:rPr>
            <w:rFonts w:ascii="Times New Roman" w:hAnsi="Times New Roman" w:cs="Times New Roman"/>
            <w:sz w:val="24"/>
            <w:szCs w:val="24"/>
            <w:lang w:val="fr-CI"/>
          </w:rPr>
          <w:delText>R</w:delText>
        </w:r>
      </w:del>
      <w:r w:rsidR="00FA1AC7">
        <w:rPr>
          <w:rFonts w:ascii="Times New Roman" w:hAnsi="Times New Roman" w:cs="Times New Roman"/>
          <w:sz w:val="24"/>
          <w:szCs w:val="24"/>
          <w:lang w:val="fr-CI"/>
        </w:rPr>
        <w:t>ecueillir les perceptions des parties prenantes sur ces actions de RSE engagées,</w:t>
      </w:r>
    </w:p>
    <w:p w14:paraId="44465E98" w14:textId="7A864A73" w:rsidR="00FA1AC7" w:rsidRDefault="00882FFB" w:rsidP="00E863B3">
      <w:pPr>
        <w:pStyle w:val="Paragraphedeliste"/>
        <w:numPr>
          <w:ilvl w:val="0"/>
          <w:numId w:val="2"/>
        </w:numPr>
        <w:tabs>
          <w:tab w:val="left" w:pos="0"/>
        </w:tabs>
        <w:spacing w:after="0" w:line="360" w:lineRule="auto"/>
        <w:jc w:val="both"/>
        <w:rPr>
          <w:rFonts w:ascii="Times New Roman" w:hAnsi="Times New Roman" w:cs="Times New Roman"/>
          <w:sz w:val="24"/>
          <w:szCs w:val="24"/>
          <w:lang w:val="fr-CI"/>
        </w:rPr>
      </w:pPr>
      <w:ins w:id="294" w:author="MK" w:date="2024-06-30T12:23:00Z" w16du:dateUtc="2024-06-30T10:23:00Z">
        <w:r>
          <w:rPr>
            <w:rFonts w:ascii="Times New Roman" w:hAnsi="Times New Roman" w:cs="Times New Roman"/>
            <w:sz w:val="24"/>
            <w:szCs w:val="24"/>
            <w:lang w:val="fr-CI"/>
          </w:rPr>
          <w:t>a</w:t>
        </w:r>
      </w:ins>
      <w:del w:id="295" w:author="MK" w:date="2024-06-30T12:23:00Z" w16du:dateUtc="2024-06-30T10:23:00Z">
        <w:r w:rsidR="00FA1AC7" w:rsidDel="00882FFB">
          <w:rPr>
            <w:rFonts w:ascii="Times New Roman" w:hAnsi="Times New Roman" w:cs="Times New Roman"/>
            <w:sz w:val="24"/>
            <w:szCs w:val="24"/>
            <w:lang w:val="fr-CI"/>
          </w:rPr>
          <w:delText>A</w:delText>
        </w:r>
      </w:del>
      <w:r w:rsidR="00FA1AC7">
        <w:rPr>
          <w:rFonts w:ascii="Times New Roman" w:hAnsi="Times New Roman" w:cs="Times New Roman"/>
          <w:sz w:val="24"/>
          <w:szCs w:val="24"/>
          <w:lang w:val="fr-CI"/>
        </w:rPr>
        <w:t>nalyser la communication autour de ces actions afin d’évaluer leur impact dans la vulgarisation de l’image éco</w:t>
      </w:r>
      <w:del w:id="296" w:author="MK" w:date="2024-06-30T12:23:00Z" w16du:dateUtc="2024-06-30T10:23:00Z">
        <w:r w:rsidR="00FA1AC7" w:rsidDel="00882FFB">
          <w:rPr>
            <w:rFonts w:ascii="Times New Roman" w:hAnsi="Times New Roman" w:cs="Times New Roman"/>
            <w:sz w:val="24"/>
            <w:szCs w:val="24"/>
            <w:lang w:val="fr-CI"/>
          </w:rPr>
          <w:delText>-</w:delText>
        </w:r>
      </w:del>
      <w:r w:rsidR="00FA1AC7">
        <w:rPr>
          <w:rFonts w:ascii="Times New Roman" w:hAnsi="Times New Roman" w:cs="Times New Roman"/>
          <w:sz w:val="24"/>
          <w:szCs w:val="24"/>
          <w:lang w:val="fr-CI"/>
        </w:rPr>
        <w:t>responsable de l’entreprise MTN</w:t>
      </w:r>
    </w:p>
    <w:p w14:paraId="5AA7D48B" w14:textId="77777777" w:rsidR="00FA1AC7" w:rsidRDefault="00FA1AC7" w:rsidP="00FA1AC7">
      <w:pPr>
        <w:tabs>
          <w:tab w:val="left" w:pos="0"/>
        </w:tabs>
        <w:spacing w:after="0" w:line="360" w:lineRule="auto"/>
        <w:jc w:val="both"/>
        <w:rPr>
          <w:rFonts w:ascii="Times New Roman" w:hAnsi="Times New Roman" w:cs="Times New Roman"/>
          <w:sz w:val="24"/>
          <w:szCs w:val="24"/>
          <w:lang w:val="fr-CI"/>
        </w:rPr>
      </w:pPr>
    </w:p>
    <w:p w14:paraId="44A014B7" w14:textId="77777777" w:rsidR="00FA1AC7" w:rsidRDefault="00FA1AC7" w:rsidP="00FA1AC7">
      <w:pPr>
        <w:tabs>
          <w:tab w:val="left" w:pos="0"/>
        </w:tabs>
        <w:spacing w:after="0" w:line="360" w:lineRule="auto"/>
        <w:jc w:val="both"/>
        <w:rPr>
          <w:rFonts w:ascii="Times New Roman" w:hAnsi="Times New Roman" w:cs="Times New Roman"/>
          <w:sz w:val="24"/>
          <w:szCs w:val="24"/>
          <w:lang w:val="fr-CI"/>
        </w:rPr>
      </w:pPr>
    </w:p>
    <w:p w14:paraId="4C479050" w14:textId="77777777" w:rsidR="00FA1AC7" w:rsidRDefault="00FA1AC7" w:rsidP="00FA1AC7">
      <w:pPr>
        <w:tabs>
          <w:tab w:val="left" w:pos="0"/>
        </w:tabs>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VI- CADRE DE RÉFÉRENCE THÉORIQUE</w:t>
      </w:r>
    </w:p>
    <w:p w14:paraId="7078331D" w14:textId="77777777" w:rsidR="00FA1AC7" w:rsidRDefault="00FA1AC7" w:rsidP="00FA1AC7">
      <w:pPr>
        <w:tabs>
          <w:tab w:val="left" w:pos="0"/>
        </w:tabs>
        <w:spacing w:after="0" w:line="360" w:lineRule="auto"/>
        <w:jc w:val="both"/>
        <w:rPr>
          <w:rFonts w:ascii="Times New Roman" w:hAnsi="Times New Roman" w:cs="Times New Roman"/>
          <w:b/>
          <w:sz w:val="24"/>
          <w:szCs w:val="24"/>
          <w:lang w:val="fr-CI"/>
        </w:rPr>
      </w:pPr>
    </w:p>
    <w:p w14:paraId="4E4DC882" w14:textId="77777777" w:rsidR="00FA1AC7" w:rsidRDefault="00FA1AC7" w:rsidP="00FA1AC7">
      <w:pPr>
        <w:tabs>
          <w:tab w:val="left" w:pos="0"/>
        </w:tabs>
        <w:spacing w:after="0" w:line="360" w:lineRule="auto"/>
        <w:jc w:val="both"/>
        <w:rPr>
          <w:rFonts w:ascii="Times New Roman" w:hAnsi="Times New Roman" w:cs="Times New Roman"/>
          <w:bCs/>
          <w:sz w:val="24"/>
          <w:szCs w:val="24"/>
          <w:lang w:val="fr-CI"/>
        </w:rPr>
      </w:pPr>
    </w:p>
    <w:p w14:paraId="19120F80" w14:textId="77777777" w:rsidR="00FA1AC7" w:rsidRDefault="00FA1AC7" w:rsidP="00FA1AC7">
      <w:pPr>
        <w:tabs>
          <w:tab w:val="left" w:pos="0"/>
        </w:tabs>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Afin de mieux expliquer les implications de ce sujet, nous avons inscrit la compréhension de ce sujet dans le champ des théories des représentations sociales avec une insistance spécifique sur les approches relatives aux problématiques de l’image de marque et de l’identité de marque. </w:t>
      </w:r>
    </w:p>
    <w:p w14:paraId="64E96708" w14:textId="77777777" w:rsidR="00FA1AC7" w:rsidRDefault="00FA1AC7" w:rsidP="00FA1AC7">
      <w:pPr>
        <w:pStyle w:val="Paragraphedeliste"/>
        <w:numPr>
          <w:ilvl w:val="0"/>
          <w:numId w:val="3"/>
        </w:numPr>
        <w:spacing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La théorie de l’image de marque</w:t>
      </w:r>
    </w:p>
    <w:p w14:paraId="69228D53" w14:textId="5A913E3D" w:rsidR="00FA1AC7" w:rsidRDefault="00FA1AC7" w:rsidP="00FA1AC7">
      <w:pPr>
        <w:pStyle w:val="Paragraphedeliste"/>
        <w:spacing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C’est une théorie mise en place par David Aaker et Kevin Keller</w:t>
      </w:r>
      <w:ins w:id="297" w:author="MK" w:date="2024-06-30T13:27:00Z" w16du:dateUtc="2024-06-30T11:27:00Z">
        <w:r w:rsidR="00E863B3">
          <w:rPr>
            <w:rFonts w:ascii="Times New Roman" w:hAnsi="Times New Roman" w:cs="Times New Roman"/>
            <w:sz w:val="24"/>
            <w:szCs w:val="24"/>
            <w:lang w:val="fr-CI"/>
          </w:rPr>
          <w:t xml:space="preserve"> (année ?)</w:t>
        </w:r>
      </w:ins>
      <w:r>
        <w:rPr>
          <w:rFonts w:ascii="Times New Roman" w:hAnsi="Times New Roman" w:cs="Times New Roman"/>
          <w:sz w:val="24"/>
          <w:szCs w:val="24"/>
          <w:lang w:val="fr-CI"/>
        </w:rPr>
        <w:t>, est un ensemble complexe multidimensionnel de perception résultant d’une élaboration mémorielle de la part du consommateur. Pour développer cette théorie</w:t>
      </w:r>
      <w:ins w:id="298" w:author="MK" w:date="2024-06-30T12:27:00Z" w16du:dateUtc="2024-06-30T10:27:00Z">
        <w:r w:rsidR="00882FFB">
          <w:rPr>
            <w:rFonts w:ascii="Times New Roman" w:hAnsi="Times New Roman" w:cs="Times New Roman"/>
            <w:sz w:val="24"/>
            <w:szCs w:val="24"/>
            <w:lang w:val="fr-CI"/>
          </w:rPr>
          <w:t>,</w:t>
        </w:r>
      </w:ins>
      <w:r>
        <w:rPr>
          <w:rFonts w:ascii="Times New Roman" w:hAnsi="Times New Roman" w:cs="Times New Roman"/>
          <w:sz w:val="24"/>
          <w:szCs w:val="24"/>
          <w:lang w:val="fr-CI"/>
        </w:rPr>
        <w:t xml:space="preserve"> il y a eu l’ajout des concepts comme la gestion de la marque basée sur les ressources et la gestion de la marque par l’expérience. Cette théorie est appliquée dans les domaines comme le </w:t>
      </w:r>
      <w:r>
        <w:rPr>
          <w:rFonts w:ascii="Times New Roman" w:hAnsi="Times New Roman" w:cs="Times New Roman"/>
          <w:sz w:val="24"/>
          <w:szCs w:val="24"/>
          <w:lang w:val="fr-CI"/>
        </w:rPr>
        <w:lastRenderedPageBreak/>
        <w:t xml:space="preserve">marketing et la gestion d’entreprise. Pour Aaker une image de marque repose sur plusieurs dimensions : les attributs, les avantages, les valeurs, la personnalité et les associations. Ces dimensions sont très efficaces pour se démarquer de la concurrence. Dans le cadre de notre étude, elle sert à comprendre comment les entreprises peuvent créer et gérer une image positive auprès de leurs cibles, elle permet de développer des stratégies pour façonner l’identité d’une entreprise, communiquer ses valeurs et ses avantages concurrentiels et créer une relation de confiance avec les consommateurs, et de la rendre unique. C’est aussi un moyen de fidélisation de la clientèle, </w:t>
      </w:r>
      <w:ins w:id="299" w:author="MK" w:date="2024-06-30T12:27:00Z" w16du:dateUtc="2024-06-30T10:27:00Z">
        <w:r w:rsidR="00882FFB">
          <w:rPr>
            <w:rFonts w:ascii="Times New Roman" w:hAnsi="Times New Roman" w:cs="Times New Roman"/>
            <w:sz w:val="24"/>
            <w:szCs w:val="24"/>
            <w:lang w:val="fr-CI"/>
          </w:rPr>
          <w:t>faciliter</w:t>
        </w:r>
      </w:ins>
      <w:del w:id="300" w:author="MK" w:date="2024-06-30T12:27:00Z" w16du:dateUtc="2024-06-30T10:27:00Z">
        <w:r w:rsidDel="00882FFB">
          <w:rPr>
            <w:rFonts w:ascii="Times New Roman" w:hAnsi="Times New Roman" w:cs="Times New Roman"/>
            <w:sz w:val="24"/>
            <w:szCs w:val="24"/>
            <w:lang w:val="fr-CI"/>
          </w:rPr>
          <w:delText>Facilité</w:delText>
        </w:r>
      </w:del>
      <w:r>
        <w:rPr>
          <w:rFonts w:ascii="Times New Roman" w:hAnsi="Times New Roman" w:cs="Times New Roman"/>
          <w:sz w:val="24"/>
          <w:szCs w:val="24"/>
          <w:lang w:val="fr-CI"/>
        </w:rPr>
        <w:t xml:space="preserve"> les partenariats et les collaborations, avec d’autres entreprises et aussi d’innover afin d</w:t>
      </w:r>
      <w:ins w:id="301" w:author="MK" w:date="2024-06-30T12:27:00Z" w16du:dateUtc="2024-06-30T10:27:00Z">
        <w:r w:rsidR="00882FFB">
          <w:rPr>
            <w:rFonts w:ascii="Times New Roman" w:hAnsi="Times New Roman" w:cs="Times New Roman"/>
            <w:sz w:val="24"/>
            <w:szCs w:val="24"/>
            <w:lang w:val="fr-CI"/>
          </w:rPr>
          <w:t>e</w:t>
        </w:r>
      </w:ins>
      <w:r>
        <w:rPr>
          <w:rFonts w:ascii="Times New Roman" w:hAnsi="Times New Roman" w:cs="Times New Roman"/>
          <w:sz w:val="24"/>
          <w:szCs w:val="24"/>
          <w:lang w:val="fr-CI"/>
        </w:rPr>
        <w:t xml:space="preserve"> hisser sa marque au sommet, de la faire aimer et la faire convoiter</w:t>
      </w:r>
      <w:ins w:id="302" w:author="MK" w:date="2024-06-30T12:27:00Z" w16du:dateUtc="2024-06-30T10:27:00Z">
        <w:r w:rsidR="00882FFB">
          <w:rPr>
            <w:rFonts w:ascii="Times New Roman" w:hAnsi="Times New Roman" w:cs="Times New Roman"/>
            <w:sz w:val="24"/>
            <w:szCs w:val="24"/>
            <w:lang w:val="fr-CI"/>
          </w:rPr>
          <w:t>.</w:t>
        </w:r>
      </w:ins>
      <w:r>
        <w:rPr>
          <w:rFonts w:ascii="Times New Roman" w:hAnsi="Times New Roman" w:cs="Times New Roman"/>
          <w:sz w:val="24"/>
          <w:szCs w:val="24"/>
          <w:lang w:val="fr-CI"/>
        </w:rPr>
        <w:t xml:space="preserve"> </w:t>
      </w:r>
    </w:p>
    <w:p w14:paraId="6D9486CF" w14:textId="77777777" w:rsidR="00FA1AC7" w:rsidRDefault="00FA1AC7" w:rsidP="00FA1AC7">
      <w:pPr>
        <w:pStyle w:val="Titre3"/>
        <w:numPr>
          <w:ilvl w:val="0"/>
          <w:numId w:val="3"/>
        </w:numPr>
        <w:spacing w:after="0" w:line="360" w:lineRule="auto"/>
        <w:ind w:left="360"/>
        <w:jc w:val="both"/>
        <w:rPr>
          <w:b w:val="0"/>
          <w:bCs/>
          <w:szCs w:val="24"/>
        </w:rPr>
      </w:pPr>
      <w:r>
        <w:rPr>
          <w:b w:val="0"/>
          <w:bCs/>
          <w:szCs w:val="24"/>
        </w:rPr>
        <w:t xml:space="preserve">La théorie des parties prenantes </w:t>
      </w:r>
    </w:p>
    <w:p w14:paraId="7604B559" w14:textId="17A39041" w:rsidR="00FA1AC7" w:rsidRDefault="00FA1AC7" w:rsidP="00FA1AC7">
      <w:pPr>
        <w:pStyle w:val="Titre3"/>
        <w:spacing w:after="0" w:line="360" w:lineRule="auto"/>
        <w:ind w:left="0" w:firstLine="0"/>
        <w:jc w:val="both"/>
        <w:rPr>
          <w:b w:val="0"/>
          <w:bCs/>
          <w:szCs w:val="24"/>
        </w:rPr>
      </w:pPr>
      <w:r>
        <w:rPr>
          <w:b w:val="0"/>
          <w:bCs/>
          <w:szCs w:val="24"/>
        </w:rPr>
        <w:t xml:space="preserve">Cette théorie a été mise en place en 1984 par Freeman, elle consiste à prendre en compte les intérêts des actionnaires, des employés et des clients. A identifier leurs besoins et à mettre en place des stratégies pour les satisfaire. Dans le cadre de notre sujet, elle nous permet de connaître les attentes de nos parties prenantes afin d’en tenir compte dans la réalisation de nos actions. </w:t>
      </w:r>
      <w:ins w:id="303" w:author="MK" w:date="2024-06-30T12:27:00Z" w16du:dateUtc="2024-06-30T10:27:00Z">
        <w:r w:rsidR="00882FFB">
          <w:rPr>
            <w:b w:val="0"/>
            <w:bCs/>
            <w:szCs w:val="24"/>
          </w:rPr>
          <w:t>À</w:t>
        </w:r>
      </w:ins>
      <w:del w:id="304" w:author="MK" w:date="2024-06-30T12:27:00Z" w16du:dateUtc="2024-06-30T10:27:00Z">
        <w:r w:rsidDel="00882FFB">
          <w:rPr>
            <w:b w:val="0"/>
            <w:bCs/>
            <w:szCs w:val="24"/>
          </w:rPr>
          <w:delText>A</w:delText>
        </w:r>
      </w:del>
      <w:r>
        <w:rPr>
          <w:b w:val="0"/>
          <w:bCs/>
          <w:szCs w:val="24"/>
        </w:rPr>
        <w:t xml:space="preserve"> travers cette théorie, nous faisons de ces personnes notre priorité.et s’ils sont conquis l’entreprise sera assez fructueuse dans ses affaires et cela contribuera à l’accroissement de la notoriété de l’entreprise et cela va attirer de plus en plus de personnes et cela augmentera leurs chiffres d’affaires et l</w:t>
      </w:r>
      <w:ins w:id="305" w:author="MK" w:date="2024-06-30T12:28:00Z" w16du:dateUtc="2024-06-30T10:28:00Z">
        <w:r w:rsidR="00882FFB">
          <w:rPr>
            <w:b w:val="0"/>
            <w:bCs/>
            <w:szCs w:val="24"/>
          </w:rPr>
          <w:t>’</w:t>
        </w:r>
      </w:ins>
      <w:del w:id="306" w:author="MK" w:date="2024-06-30T12:28:00Z" w16du:dateUtc="2024-06-30T10:28:00Z">
        <w:r w:rsidDel="00882FFB">
          <w:rPr>
            <w:b w:val="0"/>
            <w:bCs/>
            <w:szCs w:val="24"/>
          </w:rPr>
          <w:delText xml:space="preserve"> </w:delText>
        </w:r>
      </w:del>
      <w:r>
        <w:rPr>
          <w:b w:val="0"/>
          <w:bCs/>
          <w:szCs w:val="24"/>
        </w:rPr>
        <w:t>entreprise</w:t>
      </w:r>
      <w:del w:id="307" w:author="MK" w:date="2024-06-30T12:28:00Z" w16du:dateUtc="2024-06-30T10:28:00Z">
        <w:r w:rsidDel="00882FFB">
          <w:rPr>
            <w:b w:val="0"/>
            <w:bCs/>
            <w:szCs w:val="24"/>
          </w:rPr>
          <w:delText>s</w:delText>
        </w:r>
      </w:del>
      <w:r>
        <w:rPr>
          <w:b w:val="0"/>
          <w:bCs/>
          <w:szCs w:val="24"/>
        </w:rPr>
        <w:t xml:space="preserve"> va prospérer et surtout se démarquer de la concurrence</w:t>
      </w:r>
    </w:p>
    <w:p w14:paraId="2DAE04CE" w14:textId="77777777" w:rsidR="00FA1AC7" w:rsidRDefault="00FA1AC7" w:rsidP="00FA1AC7">
      <w:pPr>
        <w:spacing w:after="0" w:line="360" w:lineRule="auto"/>
        <w:jc w:val="both"/>
        <w:rPr>
          <w:rFonts w:ascii="Times New Roman" w:hAnsi="Times New Roman" w:cs="Times New Roman"/>
          <w:bCs/>
          <w:sz w:val="24"/>
          <w:szCs w:val="24"/>
        </w:rPr>
      </w:pPr>
    </w:p>
    <w:p w14:paraId="07FB14DA" w14:textId="77777777" w:rsidR="00FA1AC7" w:rsidRDefault="00FA1AC7" w:rsidP="00FA1AC7">
      <w:pPr>
        <w:pStyle w:val="Paragraphedeliste"/>
        <w:autoSpaceDE w:val="0"/>
        <w:autoSpaceDN w:val="0"/>
        <w:adjustRightInd w:val="0"/>
        <w:spacing w:after="0" w:line="360" w:lineRule="auto"/>
        <w:jc w:val="both"/>
        <w:rPr>
          <w:rFonts w:ascii="Times New Roman" w:hAnsi="Times New Roman" w:cs="Times New Roman"/>
          <w:b/>
          <w:sz w:val="24"/>
          <w:szCs w:val="24"/>
        </w:rPr>
      </w:pPr>
    </w:p>
    <w:p w14:paraId="465BA3A5" w14:textId="77777777" w:rsidR="00FA1AC7" w:rsidRDefault="00FA1AC7" w:rsidP="00FA1AC7">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44A1D07A" w14:textId="77777777" w:rsidR="00FA1AC7" w:rsidRDefault="00FA1AC7" w:rsidP="00FA1AC7">
      <w:pPr>
        <w:spacing w:after="0" w:line="360" w:lineRule="auto"/>
        <w:jc w:val="center"/>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CHAPITRE II : APPROCHE MÉTHODOLOGIQUE</w:t>
      </w:r>
    </w:p>
    <w:p w14:paraId="0EC7A281" w14:textId="77777777" w:rsidR="00FA1AC7" w:rsidRDefault="00FA1AC7" w:rsidP="00FA1AC7">
      <w:pPr>
        <w:spacing w:after="0" w:line="360" w:lineRule="auto"/>
        <w:jc w:val="center"/>
        <w:rPr>
          <w:rFonts w:ascii="Times New Roman" w:hAnsi="Times New Roman" w:cs="Times New Roman"/>
          <w:b/>
          <w:sz w:val="24"/>
          <w:szCs w:val="24"/>
          <w:lang w:val="fr-CI"/>
        </w:rPr>
      </w:pPr>
    </w:p>
    <w:p w14:paraId="1BB1DB99" w14:textId="77777777" w:rsidR="00FA1AC7" w:rsidRDefault="00FA1AC7" w:rsidP="00FA1AC7">
      <w:pPr>
        <w:spacing w:after="0" w:line="360" w:lineRule="auto"/>
        <w:jc w:val="center"/>
        <w:rPr>
          <w:rFonts w:ascii="Times New Roman" w:hAnsi="Times New Roman" w:cs="Times New Roman"/>
          <w:b/>
          <w:sz w:val="24"/>
          <w:szCs w:val="24"/>
          <w:lang w:val="fr-CI"/>
        </w:rPr>
      </w:pPr>
    </w:p>
    <w:p w14:paraId="114240EB"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 CHAMP D’INVESTIGATION </w:t>
      </w:r>
    </w:p>
    <w:p w14:paraId="35C14406" w14:textId="77777777" w:rsidR="00FA1AC7" w:rsidRDefault="00FA1AC7" w:rsidP="00FA1AC7">
      <w:pPr>
        <w:spacing w:after="0" w:line="360" w:lineRule="auto"/>
        <w:jc w:val="both"/>
        <w:rPr>
          <w:rFonts w:ascii="Times New Roman" w:hAnsi="Times New Roman" w:cs="Times New Roman"/>
          <w:sz w:val="24"/>
          <w:szCs w:val="24"/>
          <w:lang w:val="fr-CI"/>
        </w:rPr>
      </w:pPr>
    </w:p>
    <w:p w14:paraId="525B6D0D"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sz w:val="24"/>
          <w:szCs w:val="24"/>
          <w:lang w:val="fr-CI"/>
        </w:rPr>
        <w:tab/>
      </w:r>
      <w:r>
        <w:rPr>
          <w:rFonts w:ascii="Times New Roman" w:hAnsi="Times New Roman" w:cs="Times New Roman"/>
          <w:b/>
          <w:sz w:val="24"/>
          <w:szCs w:val="24"/>
          <w:lang w:val="fr-CI"/>
        </w:rPr>
        <w:t xml:space="preserve">I-1 Champ Géographique </w:t>
      </w:r>
    </w:p>
    <w:p w14:paraId="18736185" w14:textId="78E1CAFA"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b/>
          <w:sz w:val="24"/>
          <w:szCs w:val="24"/>
          <w:lang w:val="fr-CI"/>
        </w:rPr>
        <w:tab/>
      </w:r>
      <w:r>
        <w:rPr>
          <w:rFonts w:ascii="Times New Roman" w:hAnsi="Times New Roman" w:cs="Times New Roman"/>
          <w:sz w:val="24"/>
          <w:szCs w:val="24"/>
          <w:lang w:val="fr-CI"/>
        </w:rPr>
        <w:t>Le champ géographique est l’espace qui fera l’objet d’investigation. Notre étude se fera dans le district autonome d’Abidjan, capitale économique de la Côte d’Ivoire abritant le siège économique de MTN. Nous orienterons notre travail dans les communes du plateau, Adjamé et Cocody. Notre choix s’est porté sur cette ville à cause de sa démographie qui est de 29328816 habitants</w:t>
      </w:r>
      <w:ins w:id="308" w:author="MK" w:date="2024-06-30T12:28:00Z" w16du:dateUtc="2024-06-30T10:28:00Z">
        <w:r w:rsidR="00882FFB">
          <w:rPr>
            <w:rFonts w:ascii="Times New Roman" w:hAnsi="Times New Roman" w:cs="Times New Roman"/>
            <w:sz w:val="24"/>
            <w:szCs w:val="24"/>
            <w:lang w:val="fr-CI"/>
          </w:rPr>
          <w:t>.</w:t>
        </w:r>
      </w:ins>
      <w:r>
        <w:rPr>
          <w:rFonts w:ascii="Times New Roman" w:hAnsi="Times New Roman" w:cs="Times New Roman"/>
          <w:sz w:val="24"/>
          <w:szCs w:val="24"/>
          <w:lang w:val="fr-CI"/>
        </w:rPr>
        <w:tab/>
        <w:t xml:space="preserve">  </w:t>
      </w:r>
    </w:p>
    <w:p w14:paraId="1D70DDF8" w14:textId="77777777" w:rsidR="00FA1AC7" w:rsidRDefault="00FA1AC7" w:rsidP="00FA1AC7">
      <w:pPr>
        <w:spacing w:after="0" w:line="360" w:lineRule="auto"/>
        <w:jc w:val="both"/>
        <w:rPr>
          <w:rFonts w:ascii="Times New Roman" w:hAnsi="Times New Roman" w:cs="Times New Roman"/>
          <w:sz w:val="24"/>
          <w:szCs w:val="24"/>
          <w:lang w:val="fr-CI"/>
        </w:rPr>
      </w:pPr>
    </w:p>
    <w:p w14:paraId="0E0044D8"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sz w:val="24"/>
          <w:szCs w:val="24"/>
          <w:lang w:val="fr-CI"/>
        </w:rPr>
        <w:tab/>
      </w:r>
      <w:r>
        <w:rPr>
          <w:rFonts w:ascii="Times New Roman" w:hAnsi="Times New Roman" w:cs="Times New Roman"/>
          <w:b/>
          <w:sz w:val="24"/>
          <w:szCs w:val="24"/>
          <w:lang w:val="fr-CI"/>
        </w:rPr>
        <w:t>I-2 Champ Sociologique</w:t>
      </w:r>
    </w:p>
    <w:p w14:paraId="3B5DCC77" w14:textId="7EC4138D" w:rsidR="00FA1AC7" w:rsidRDefault="00FA1AC7" w:rsidP="00FA1AC7">
      <w:pPr>
        <w:spacing w:after="0" w:line="360" w:lineRule="auto"/>
        <w:jc w:val="both"/>
        <w:rPr>
          <w:rFonts w:ascii="Times New Roman" w:hAnsi="Times New Roman" w:cs="Times New Roman"/>
          <w:bCs/>
          <w:sz w:val="24"/>
          <w:szCs w:val="24"/>
          <w:lang w:val="fr-CI"/>
        </w:rPr>
      </w:pPr>
      <w:r>
        <w:rPr>
          <w:rFonts w:ascii="Times New Roman" w:hAnsi="Times New Roman" w:cs="Times New Roman"/>
          <w:sz w:val="24"/>
          <w:szCs w:val="24"/>
          <w:lang w:val="fr-CI"/>
        </w:rPr>
        <w:t>Le champ sociologique est la portion de la société sur laquelle se fera notre enquête. Nous avons choisi la ville d’Abidjan composé de et parmi eux, nous choisiront les personnes susceptibles de nous aider dans notre étude, qui sont autres que les employés de l’entreprise</w:t>
      </w:r>
      <w:del w:id="309" w:author="MK" w:date="2024-06-30T12:28:00Z" w16du:dateUtc="2024-06-30T10:28:00Z">
        <w:r w:rsidDel="00882FFB">
          <w:rPr>
            <w:rFonts w:ascii="Times New Roman" w:hAnsi="Times New Roman" w:cs="Times New Roman"/>
            <w:sz w:val="24"/>
            <w:szCs w:val="24"/>
            <w:lang w:val="fr-CI"/>
          </w:rPr>
          <w:delText>s</w:delText>
        </w:r>
      </w:del>
      <w:r>
        <w:rPr>
          <w:rFonts w:ascii="Times New Roman" w:hAnsi="Times New Roman" w:cs="Times New Roman"/>
          <w:sz w:val="24"/>
          <w:szCs w:val="24"/>
          <w:lang w:val="fr-CI"/>
        </w:rPr>
        <w:t xml:space="preserve"> MTN et ses abonnés qui vont nous aider à comprendre comment la RSE influence</w:t>
      </w:r>
      <w:del w:id="310" w:author="MK" w:date="2024-06-30T12:28:00Z" w16du:dateUtc="2024-06-30T10:28:00Z">
        <w:r w:rsidDel="00882FFB">
          <w:rPr>
            <w:rFonts w:ascii="Times New Roman" w:hAnsi="Times New Roman" w:cs="Times New Roman"/>
            <w:sz w:val="24"/>
            <w:szCs w:val="24"/>
            <w:lang w:val="fr-CI"/>
          </w:rPr>
          <w:delText>nt</w:delText>
        </w:r>
      </w:del>
      <w:r>
        <w:rPr>
          <w:rFonts w:ascii="Times New Roman" w:hAnsi="Times New Roman" w:cs="Times New Roman"/>
          <w:sz w:val="24"/>
          <w:szCs w:val="24"/>
          <w:lang w:val="fr-CI"/>
        </w:rPr>
        <w:t xml:space="preserve"> positivement la réputation de l’entreprise</w:t>
      </w:r>
      <w:ins w:id="311" w:author="MK" w:date="2024-06-30T12:28:00Z" w16du:dateUtc="2024-06-30T10:28:00Z">
        <w:r w:rsidR="00882FFB">
          <w:rPr>
            <w:rFonts w:ascii="Times New Roman" w:hAnsi="Times New Roman" w:cs="Times New Roman"/>
            <w:sz w:val="24"/>
            <w:szCs w:val="24"/>
            <w:lang w:val="fr-CI"/>
          </w:rPr>
          <w:t>.</w:t>
        </w:r>
      </w:ins>
      <w:r>
        <w:rPr>
          <w:rFonts w:ascii="Times New Roman" w:hAnsi="Times New Roman" w:cs="Times New Roman"/>
          <w:sz w:val="24"/>
          <w:szCs w:val="24"/>
          <w:lang w:val="fr-CI"/>
        </w:rPr>
        <w:t xml:space="preserve"> </w:t>
      </w:r>
    </w:p>
    <w:p w14:paraId="1879BB56" w14:textId="77777777" w:rsidR="00FA1AC7" w:rsidRDefault="00FA1AC7" w:rsidP="00FA1AC7">
      <w:pPr>
        <w:rPr>
          <w:rFonts w:ascii="Times New Roman" w:hAnsi="Times New Roman" w:cs="Times New Roman"/>
          <w:sz w:val="24"/>
          <w:szCs w:val="24"/>
          <w:lang w:val="fr-CI"/>
        </w:rPr>
      </w:pPr>
    </w:p>
    <w:p w14:paraId="11149E5F" w14:textId="624BF814"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II- </w:t>
      </w:r>
      <w:ins w:id="312" w:author="MK" w:date="2024-06-30T12:28:00Z" w16du:dateUtc="2024-06-30T10:28:00Z">
        <w:r w:rsidR="00882FFB">
          <w:rPr>
            <w:rFonts w:ascii="Times New Roman" w:hAnsi="Times New Roman" w:cs="Times New Roman"/>
            <w:b/>
            <w:sz w:val="24"/>
            <w:szCs w:val="24"/>
            <w:lang w:val="fr-CI"/>
          </w:rPr>
          <w:t>É</w:t>
        </w:r>
      </w:ins>
      <w:del w:id="313" w:author="MK" w:date="2024-06-30T12:28:00Z" w16du:dateUtc="2024-06-30T10:28:00Z">
        <w:r w:rsidDel="00882FFB">
          <w:rPr>
            <w:rFonts w:ascii="Times New Roman" w:hAnsi="Times New Roman" w:cs="Times New Roman"/>
            <w:b/>
            <w:sz w:val="24"/>
            <w:szCs w:val="24"/>
            <w:lang w:val="fr-CI"/>
          </w:rPr>
          <w:delText>E</w:delText>
        </w:r>
      </w:del>
      <w:r>
        <w:rPr>
          <w:rFonts w:ascii="Times New Roman" w:hAnsi="Times New Roman" w:cs="Times New Roman"/>
          <w:b/>
          <w:sz w:val="24"/>
          <w:szCs w:val="24"/>
          <w:lang w:val="fr-CI"/>
        </w:rPr>
        <w:t xml:space="preserve">CHANTILLONNAGE ET TAILLE DE L’ÉCHANTILLON </w:t>
      </w:r>
    </w:p>
    <w:p w14:paraId="5F0C6AF7" w14:textId="432F13F7" w:rsidR="00FA1AC7" w:rsidRDefault="00FA1AC7" w:rsidP="00FA1AC7">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C’est une méthode de collecte des données qui implique de poser des questions à un échantillon de personnes pour obtenir des informations sur un sujet. Dans le cadre de notre sujet</w:t>
      </w:r>
      <w:ins w:id="314" w:author="MK" w:date="2024-06-30T12:28:00Z" w16du:dateUtc="2024-06-30T10:28:00Z">
        <w:r w:rsidR="00882FFB">
          <w:rPr>
            <w:rFonts w:ascii="Times New Roman" w:hAnsi="Times New Roman" w:cs="Times New Roman"/>
            <w:bCs/>
            <w:sz w:val="24"/>
            <w:szCs w:val="24"/>
            <w:lang w:val="fr-CI"/>
          </w:rPr>
          <w:t>,</w:t>
        </w:r>
      </w:ins>
      <w:r>
        <w:rPr>
          <w:rFonts w:ascii="Times New Roman" w:hAnsi="Times New Roman" w:cs="Times New Roman"/>
          <w:bCs/>
          <w:sz w:val="24"/>
          <w:szCs w:val="24"/>
          <w:lang w:val="fr-CI"/>
        </w:rPr>
        <w:t xml:space="preserve"> cette méthode est bénéfique</w:t>
      </w:r>
      <w:ins w:id="315" w:author="MK" w:date="2024-06-30T12:11:00Z" w16du:dateUtc="2024-06-30T10:11:00Z">
        <w:r w:rsidR="003B6BDB">
          <w:rPr>
            <w:rFonts w:ascii="Times New Roman" w:hAnsi="Times New Roman" w:cs="Times New Roman"/>
            <w:bCs/>
            <w:sz w:val="24"/>
            <w:szCs w:val="24"/>
            <w:lang w:val="fr-CI"/>
          </w:rPr>
          <w:t>,</w:t>
        </w:r>
      </w:ins>
      <w:r>
        <w:rPr>
          <w:rFonts w:ascii="Times New Roman" w:hAnsi="Times New Roman" w:cs="Times New Roman"/>
          <w:bCs/>
          <w:sz w:val="24"/>
          <w:szCs w:val="24"/>
          <w:lang w:val="fr-CI"/>
        </w:rPr>
        <w:t xml:space="preserve"> car elle nous permet de décrire statistiquement les perceptions des parties prenantes sur la démarche RSE de l’entreprise MTN.</w:t>
      </w:r>
    </w:p>
    <w:p w14:paraId="7A70785E" w14:textId="77777777" w:rsidR="00FA1AC7" w:rsidRDefault="00FA1AC7" w:rsidP="00FA1AC7">
      <w:pPr>
        <w:spacing w:after="0" w:line="360" w:lineRule="auto"/>
        <w:jc w:val="both"/>
        <w:rPr>
          <w:rFonts w:ascii="Times New Roman" w:hAnsi="Times New Roman" w:cs="Times New Roman"/>
          <w:b/>
          <w:sz w:val="24"/>
          <w:szCs w:val="24"/>
          <w:lang w:val="fr-CI"/>
        </w:rPr>
      </w:pPr>
    </w:p>
    <w:p w14:paraId="47C6AAE7" w14:textId="3FDF074D"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ab/>
        <w:t xml:space="preserve">II-1 </w:t>
      </w:r>
      <w:ins w:id="316" w:author="MK" w:date="2024-06-30T12:10:00Z" w16du:dateUtc="2024-06-30T10:10:00Z">
        <w:r w:rsidR="003B6BDB">
          <w:rPr>
            <w:rFonts w:ascii="Times New Roman" w:hAnsi="Times New Roman" w:cs="Times New Roman"/>
            <w:b/>
            <w:sz w:val="24"/>
            <w:szCs w:val="24"/>
            <w:lang w:val="fr-CI"/>
          </w:rPr>
          <w:t>É</w:t>
        </w:r>
      </w:ins>
      <w:del w:id="317" w:author="MK" w:date="2024-06-30T12:10:00Z" w16du:dateUtc="2024-06-30T10:10:00Z">
        <w:r w:rsidDel="003B6BDB">
          <w:rPr>
            <w:rFonts w:ascii="Times New Roman" w:hAnsi="Times New Roman" w:cs="Times New Roman"/>
            <w:b/>
            <w:sz w:val="24"/>
            <w:szCs w:val="24"/>
            <w:lang w:val="fr-CI"/>
          </w:rPr>
          <w:delText>E</w:delText>
        </w:r>
      </w:del>
      <w:r>
        <w:rPr>
          <w:rFonts w:ascii="Times New Roman" w:hAnsi="Times New Roman" w:cs="Times New Roman"/>
          <w:b/>
          <w:sz w:val="24"/>
          <w:szCs w:val="24"/>
          <w:lang w:val="fr-CI"/>
        </w:rPr>
        <w:t xml:space="preserve">chantillonnage </w:t>
      </w:r>
    </w:p>
    <w:p w14:paraId="2B974A65" w14:textId="34D599C5" w:rsidR="00FA1AC7" w:rsidRDefault="00FA1AC7" w:rsidP="00FA1AC7">
      <w:pPr>
        <w:spacing w:after="0" w:line="360" w:lineRule="auto"/>
        <w:jc w:val="both"/>
        <w:rPr>
          <w:rFonts w:ascii="Times New Roman" w:hAnsi="Times New Roman" w:cs="Times New Roman"/>
          <w:sz w:val="24"/>
          <w:szCs w:val="24"/>
          <w:lang w:val="fr-CI"/>
        </w:rPr>
      </w:pPr>
      <w:commentRangeStart w:id="318"/>
      <w:del w:id="319" w:author="MK" w:date="2024-06-30T13:29:00Z" w16du:dateUtc="2024-06-30T11:29:00Z">
        <w:r w:rsidDel="00E863B3">
          <w:rPr>
            <w:rFonts w:ascii="Times New Roman" w:hAnsi="Times New Roman" w:cs="Times New Roman"/>
            <w:sz w:val="24"/>
            <w:szCs w:val="24"/>
            <w:lang w:val="fr-CI"/>
          </w:rPr>
          <w:delText>L’échantillonnage est un ensemble précis de personnes choisies pour être interrog</w:delText>
        </w:r>
      </w:del>
      <w:del w:id="320" w:author="MK" w:date="2024-06-30T12:28:00Z" w16du:dateUtc="2024-06-30T10:28:00Z">
        <w:r w:rsidDel="00882FFB">
          <w:rPr>
            <w:rFonts w:ascii="Times New Roman" w:hAnsi="Times New Roman" w:cs="Times New Roman"/>
            <w:sz w:val="24"/>
            <w:szCs w:val="24"/>
            <w:lang w:val="fr-CI"/>
          </w:rPr>
          <w:delText>er</w:delText>
        </w:r>
      </w:del>
      <w:r>
        <w:rPr>
          <w:rFonts w:ascii="Times New Roman" w:hAnsi="Times New Roman" w:cs="Times New Roman"/>
          <w:sz w:val="24"/>
          <w:szCs w:val="24"/>
          <w:lang w:val="fr-CI"/>
        </w:rPr>
        <w:t xml:space="preserve">. </w:t>
      </w:r>
      <w:del w:id="321" w:author="MK" w:date="2024-06-30T13:29:00Z" w16du:dateUtc="2024-06-30T11:29:00Z">
        <w:r w:rsidDel="00E863B3">
          <w:rPr>
            <w:rFonts w:ascii="Times New Roman" w:hAnsi="Times New Roman" w:cs="Times New Roman"/>
            <w:sz w:val="24"/>
            <w:szCs w:val="24"/>
            <w:lang w:val="fr-CI"/>
          </w:rPr>
          <w:delText>Dans le cadre de notre étude, la méthode adéquate pour notre sujet</w:delText>
        </w:r>
      </w:del>
      <w:del w:id="322" w:author="MK" w:date="2024-06-30T13:28:00Z" w16du:dateUtc="2024-06-30T11:28:00Z">
        <w:r w:rsidDel="00E863B3">
          <w:rPr>
            <w:rFonts w:ascii="Times New Roman" w:hAnsi="Times New Roman" w:cs="Times New Roman"/>
            <w:sz w:val="24"/>
            <w:szCs w:val="24"/>
            <w:lang w:val="fr-CI"/>
          </w:rPr>
          <w:delText xml:space="preserve"> c’est la théorie des probabilités </w:delText>
        </w:r>
      </w:del>
      <w:del w:id="323" w:author="MK" w:date="2024-06-30T13:29:00Z" w16du:dateUtc="2024-06-30T11:29:00Z">
        <w:r w:rsidDel="00E863B3">
          <w:rPr>
            <w:rFonts w:ascii="Times New Roman" w:hAnsi="Times New Roman" w:cs="Times New Roman"/>
            <w:sz w:val="24"/>
            <w:szCs w:val="24"/>
            <w:lang w:val="fr-CI"/>
          </w:rPr>
          <w:delText>.C est une méthode qui consistera à prédire les chances de succès des actions RSE en se basant sur des probabilités. Cette méthode permet d’estimer les risques et les chances de réussites des décisions liées à la RSE</w:delText>
        </w:r>
        <w:commentRangeEnd w:id="318"/>
        <w:r w:rsidR="00E863B3" w:rsidDel="00E863B3">
          <w:rPr>
            <w:rStyle w:val="Marquedecommentaire"/>
          </w:rPr>
          <w:commentReference w:id="318"/>
        </w:r>
      </w:del>
    </w:p>
    <w:p w14:paraId="660DBC70" w14:textId="77777777" w:rsidR="00FA1AC7" w:rsidRDefault="00FA1AC7" w:rsidP="00FA1AC7">
      <w:pPr>
        <w:rPr>
          <w:rFonts w:ascii="Times New Roman" w:hAnsi="Times New Roman" w:cs="Times New Roman"/>
          <w:sz w:val="24"/>
          <w:szCs w:val="24"/>
          <w:lang w:val="fr-CI"/>
        </w:rPr>
      </w:pPr>
    </w:p>
    <w:p w14:paraId="3802F3EC" w14:textId="77777777" w:rsidR="00FA1AC7" w:rsidRDefault="00FA1AC7" w:rsidP="00FA1AC7">
      <w:pPr>
        <w:rPr>
          <w:rFonts w:ascii="Times New Roman" w:hAnsi="Times New Roman" w:cs="Times New Roman"/>
          <w:sz w:val="24"/>
          <w:szCs w:val="24"/>
          <w:lang w:val="fr-CI"/>
        </w:rPr>
      </w:pPr>
    </w:p>
    <w:p w14:paraId="64547967" w14:textId="704689DB"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sz w:val="24"/>
          <w:szCs w:val="24"/>
          <w:lang w:val="fr-CI"/>
        </w:rPr>
        <w:lastRenderedPageBreak/>
        <w:tab/>
      </w:r>
      <w:r>
        <w:rPr>
          <w:rFonts w:ascii="Times New Roman" w:hAnsi="Times New Roman" w:cs="Times New Roman"/>
          <w:b/>
          <w:sz w:val="24"/>
          <w:szCs w:val="24"/>
          <w:lang w:val="fr-CI"/>
        </w:rPr>
        <w:t xml:space="preserve">II-2 Taille de l’échantillon </w:t>
      </w:r>
      <w:ins w:id="324" w:author="MK" w:date="2024-06-30T13:33:00Z" w16du:dateUtc="2024-06-30T11:33:00Z">
        <w:r w:rsidR="00E863B3">
          <w:rPr>
            <w:rFonts w:ascii="Times New Roman" w:hAnsi="Times New Roman" w:cs="Times New Roman"/>
            <w:b/>
            <w:sz w:val="24"/>
            <w:szCs w:val="24"/>
            <w:lang w:val="fr-CI"/>
          </w:rPr>
          <w:t xml:space="preserve"> (reprendre cette partie)</w:t>
        </w:r>
      </w:ins>
    </w:p>
    <w:p w14:paraId="17C24800" w14:textId="0515B93D"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Pour obtenir les informations pertinentes utile à notre sujet, nous avons décidé d’interroger </w:t>
      </w:r>
      <w:commentRangeStart w:id="325"/>
      <w:r>
        <w:rPr>
          <w:rFonts w:ascii="Times New Roman" w:hAnsi="Times New Roman" w:cs="Times New Roman"/>
          <w:sz w:val="24"/>
          <w:szCs w:val="24"/>
          <w:lang w:val="fr-CI"/>
        </w:rPr>
        <w:t>20</w:t>
      </w:r>
      <w:commentRangeEnd w:id="325"/>
      <w:r w:rsidR="00E863B3">
        <w:rPr>
          <w:rStyle w:val="Marquedecommentaire"/>
        </w:rPr>
        <w:commentReference w:id="325"/>
      </w:r>
      <w:r>
        <w:rPr>
          <w:rFonts w:ascii="Times New Roman" w:hAnsi="Times New Roman" w:cs="Times New Roman"/>
          <w:sz w:val="24"/>
          <w:szCs w:val="24"/>
          <w:lang w:val="fr-CI"/>
        </w:rPr>
        <w:t xml:space="preserve"> personnes qui Sont les parties prenantes </w:t>
      </w:r>
      <w:del w:id="326" w:author="MK" w:date="2024-06-30T13:32:00Z" w16du:dateUtc="2024-06-30T11:32:00Z">
        <w:r w:rsidDel="00E863B3">
          <w:rPr>
            <w:rFonts w:ascii="Times New Roman" w:hAnsi="Times New Roman" w:cs="Times New Roman"/>
            <w:sz w:val="24"/>
            <w:szCs w:val="24"/>
            <w:lang w:val="fr-CI"/>
          </w:rPr>
          <w:delText>(</w:delText>
        </w:r>
      </w:del>
      <w:ins w:id="327" w:author="MK" w:date="2024-06-30T13:32:00Z" w16du:dateUtc="2024-06-30T11:32:00Z">
        <w:r w:rsidR="00E863B3">
          <w:rPr>
            <w:rFonts w:ascii="Times New Roman" w:hAnsi="Times New Roman" w:cs="Times New Roman"/>
            <w:sz w:val="24"/>
            <w:szCs w:val="24"/>
            <w:lang w:val="fr-CI"/>
          </w:rPr>
          <w:t xml:space="preserve"> administrateurs MTN, Clients, populations bénéficiaires des actions de RSE) </w:t>
        </w:r>
      </w:ins>
      <w:del w:id="328" w:author="MK" w:date="2024-06-30T13:31:00Z" w16du:dateUtc="2024-06-30T11:31:00Z">
        <w:r w:rsidDel="00E863B3">
          <w:rPr>
            <w:rFonts w:ascii="Times New Roman" w:hAnsi="Times New Roman" w:cs="Times New Roman"/>
            <w:sz w:val="24"/>
            <w:szCs w:val="24"/>
            <w:lang w:val="fr-CI"/>
          </w:rPr>
          <w:delText xml:space="preserve">employés, actionnaires, </w:delText>
        </w:r>
      </w:del>
      <w:del w:id="329" w:author="MK" w:date="2024-06-30T13:32:00Z" w16du:dateUtc="2024-06-30T11:32:00Z">
        <w:r w:rsidDel="00E863B3">
          <w:rPr>
            <w:rFonts w:ascii="Times New Roman" w:hAnsi="Times New Roman" w:cs="Times New Roman"/>
            <w:sz w:val="24"/>
            <w:szCs w:val="24"/>
            <w:lang w:val="fr-CI"/>
          </w:rPr>
          <w:delText>clients</w:delText>
        </w:r>
      </w:del>
      <w:r>
        <w:rPr>
          <w:rFonts w:ascii="Times New Roman" w:hAnsi="Times New Roman" w:cs="Times New Roman"/>
          <w:sz w:val="24"/>
          <w:szCs w:val="24"/>
          <w:lang w:val="fr-CI"/>
        </w:rPr>
        <w:t xml:space="preserve">). Au sein de l’entreprise nous allons prendre l’avis des responsables des départements marketing, </w:t>
      </w:r>
      <w:del w:id="330" w:author="MK" w:date="2024-06-30T13:33:00Z" w16du:dateUtc="2024-06-30T11:33:00Z">
        <w:r w:rsidDel="00E863B3">
          <w:rPr>
            <w:rFonts w:ascii="Times New Roman" w:hAnsi="Times New Roman" w:cs="Times New Roman"/>
            <w:sz w:val="24"/>
            <w:szCs w:val="24"/>
            <w:lang w:val="fr-CI"/>
          </w:rPr>
          <w:delText xml:space="preserve">informatique, finances, communication et ressources humaines puis prendre aussi 02 personnes dans chaque département pour être interroger. Et en dehors de l’entreprise prendre 10 abonnés du réseau mtn. </w:delText>
        </w:r>
      </w:del>
    </w:p>
    <w:p w14:paraId="1350EAD7" w14:textId="77777777" w:rsidR="00FA1AC7" w:rsidRDefault="00FA1AC7" w:rsidP="00FA1AC7">
      <w:pPr>
        <w:spacing w:after="0" w:line="360" w:lineRule="auto"/>
        <w:jc w:val="both"/>
        <w:rPr>
          <w:rFonts w:ascii="Times New Roman" w:hAnsi="Times New Roman" w:cs="Times New Roman"/>
          <w:sz w:val="24"/>
          <w:szCs w:val="24"/>
          <w:lang w:val="fr-CI"/>
        </w:rPr>
      </w:pPr>
    </w:p>
    <w:p w14:paraId="224DEE7C" w14:textId="77777777" w:rsidR="00FA1AC7" w:rsidRDefault="00FA1AC7" w:rsidP="00FA1AC7">
      <w:pPr>
        <w:spacing w:after="0" w:line="360" w:lineRule="auto"/>
        <w:jc w:val="both"/>
        <w:rPr>
          <w:rFonts w:ascii="Times New Roman" w:hAnsi="Times New Roman" w:cs="Times New Roman"/>
          <w:sz w:val="24"/>
          <w:szCs w:val="24"/>
          <w:lang w:val="fr-CI"/>
        </w:rPr>
      </w:pPr>
    </w:p>
    <w:p w14:paraId="22C2BD40"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III- TECHNIQUES DE COLLECTES DE DONNÉES </w:t>
      </w:r>
    </w:p>
    <w:p w14:paraId="23E30E8D" w14:textId="77777777" w:rsidR="00FA1AC7" w:rsidRDefault="00FA1AC7" w:rsidP="00FA1AC7">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Ce projet de recherche s’inscrit dans une double approche qualitative et quantitative. Pour atteindre l’objectif de comprendre les déterminants des perceptions des parties prenantes liées à la mise en œuvre des actions de RSE par l’entreprise MTN, nous envisageons convoquer l’entretien semi-directif, la recherche documentaire, l’observation et le questionnaire comme outils de collecte de données.</w:t>
      </w:r>
    </w:p>
    <w:p w14:paraId="58B209F1" w14:textId="77777777" w:rsidR="00FA1AC7" w:rsidRPr="00E863B3" w:rsidRDefault="00FA1AC7" w:rsidP="00FA1AC7">
      <w:pPr>
        <w:spacing w:after="0" w:line="360" w:lineRule="auto"/>
        <w:jc w:val="both"/>
        <w:rPr>
          <w:rFonts w:ascii="Times New Roman" w:hAnsi="Times New Roman" w:cs="Times New Roman"/>
          <w:b/>
          <w:sz w:val="24"/>
          <w:szCs w:val="24"/>
          <w:lang w:val="fr-CI"/>
          <w:rPrChange w:id="331" w:author="MK" w:date="2024-06-30T13:33:00Z" w16du:dateUtc="2024-06-30T11:33:00Z">
            <w:rPr>
              <w:rFonts w:ascii="Times New Roman" w:hAnsi="Times New Roman" w:cs="Times New Roman"/>
              <w:bCs/>
              <w:sz w:val="24"/>
              <w:szCs w:val="24"/>
              <w:lang w:val="fr-CI"/>
            </w:rPr>
          </w:rPrChange>
        </w:rPr>
      </w:pPr>
      <w:r w:rsidRPr="00E863B3">
        <w:rPr>
          <w:rFonts w:ascii="Times New Roman" w:hAnsi="Times New Roman" w:cs="Times New Roman"/>
          <w:b/>
          <w:sz w:val="24"/>
          <w:szCs w:val="24"/>
          <w:lang w:val="fr-CI"/>
          <w:rPrChange w:id="332" w:author="MK" w:date="2024-06-30T13:33:00Z" w16du:dateUtc="2024-06-30T11:33:00Z">
            <w:rPr>
              <w:rFonts w:ascii="Times New Roman" w:hAnsi="Times New Roman" w:cs="Times New Roman"/>
              <w:bCs/>
              <w:sz w:val="24"/>
              <w:szCs w:val="24"/>
              <w:lang w:val="fr-CI"/>
            </w:rPr>
          </w:rPrChange>
        </w:rPr>
        <w:t>III.1 L’entretien</w:t>
      </w:r>
    </w:p>
    <w:p w14:paraId="413450C5" w14:textId="753D3166" w:rsidR="00FA1AC7" w:rsidDel="004B2300" w:rsidRDefault="00FA1AC7" w:rsidP="00FA1AC7">
      <w:pPr>
        <w:spacing w:after="0" w:line="360" w:lineRule="auto"/>
        <w:jc w:val="both"/>
        <w:rPr>
          <w:del w:id="333" w:author="MK" w:date="2024-06-30T13:34:00Z" w16du:dateUtc="2024-06-30T11:34:00Z"/>
          <w:rFonts w:ascii="Times New Roman" w:hAnsi="Times New Roman" w:cs="Times New Roman"/>
          <w:bCs/>
          <w:sz w:val="24"/>
          <w:szCs w:val="24"/>
          <w:lang w:val="fr-CI"/>
        </w:rPr>
      </w:pPr>
      <w:del w:id="334" w:author="MK" w:date="2024-06-30T13:34:00Z" w16du:dateUtc="2024-06-30T11:34:00Z">
        <w:r w:rsidDel="004B2300">
          <w:rPr>
            <w:rFonts w:ascii="Times New Roman" w:hAnsi="Times New Roman" w:cs="Times New Roman"/>
            <w:bCs/>
            <w:sz w:val="24"/>
            <w:szCs w:val="24"/>
            <w:lang w:val="fr-CI"/>
          </w:rPr>
          <w:delText>Pour décrire l’ensemble des actions RSE de MTN, nous envisageons nous orienter vers les responsables de l’entreprise en charge de la RSE. A cet effet, nous envisageons une série d’entretien qui porteront sur l’engagement des parties prenantes en vue de voir comment MTN implique les parties prenantes dans les initiatives RSE, et aussi comment MTN intègre la RSE dans la stratégie globale de l’entreprise</w:delText>
        </w:r>
      </w:del>
    </w:p>
    <w:p w14:paraId="21F7BB52" w14:textId="60DDF0CF" w:rsidR="004B2300" w:rsidRDefault="004B2300" w:rsidP="00FA1AC7">
      <w:pPr>
        <w:spacing w:after="0" w:line="360" w:lineRule="auto"/>
        <w:jc w:val="both"/>
        <w:rPr>
          <w:ins w:id="335" w:author="MK" w:date="2024-06-30T13:36:00Z" w16du:dateUtc="2024-06-30T11:36:00Z"/>
          <w:rFonts w:ascii="Times New Roman" w:hAnsi="Times New Roman" w:cs="Times New Roman"/>
          <w:bCs/>
          <w:sz w:val="24"/>
          <w:szCs w:val="24"/>
          <w:lang w:val="fr-CI"/>
        </w:rPr>
      </w:pPr>
      <w:ins w:id="336" w:author="MK" w:date="2024-06-30T13:34:00Z" w16du:dateUtc="2024-06-30T11:34:00Z">
        <w:r>
          <w:rPr>
            <w:rFonts w:ascii="Times New Roman" w:hAnsi="Times New Roman" w:cs="Times New Roman"/>
            <w:bCs/>
            <w:sz w:val="24"/>
            <w:szCs w:val="24"/>
            <w:lang w:val="fr-CI"/>
          </w:rPr>
          <w:t xml:space="preserve">Afin de comprendre la démarche stratégique de l’entreprise en matière </w:t>
        </w:r>
      </w:ins>
      <w:ins w:id="337" w:author="MK" w:date="2024-06-30T13:35:00Z" w16du:dateUtc="2024-06-30T11:35:00Z">
        <w:r>
          <w:rPr>
            <w:rFonts w:ascii="Times New Roman" w:hAnsi="Times New Roman" w:cs="Times New Roman"/>
            <w:bCs/>
            <w:sz w:val="24"/>
            <w:szCs w:val="24"/>
            <w:lang w:val="fr-CI"/>
          </w:rPr>
          <w:t>de RSE, nous avons envisagé d’interroger certains administrateurs (02) en charge des politiques RSE</w:t>
        </w:r>
      </w:ins>
      <w:ins w:id="338" w:author="MK" w:date="2024-06-30T13:36:00Z" w16du:dateUtc="2024-06-30T11:36:00Z">
        <w:r>
          <w:rPr>
            <w:rFonts w:ascii="Times New Roman" w:hAnsi="Times New Roman" w:cs="Times New Roman"/>
            <w:bCs/>
            <w:sz w:val="24"/>
            <w:szCs w:val="24"/>
            <w:lang w:val="fr-CI"/>
          </w:rPr>
          <w:t xml:space="preserve">. </w:t>
        </w:r>
      </w:ins>
    </w:p>
    <w:p w14:paraId="03175D84" w14:textId="730147E5" w:rsidR="004B2300" w:rsidRDefault="004B2300" w:rsidP="00FA1AC7">
      <w:pPr>
        <w:spacing w:after="0" w:line="360" w:lineRule="auto"/>
        <w:jc w:val="both"/>
        <w:rPr>
          <w:ins w:id="339" w:author="MK" w:date="2024-06-30T13:34:00Z" w16du:dateUtc="2024-06-30T11:34:00Z"/>
          <w:rFonts w:ascii="Times New Roman" w:hAnsi="Times New Roman" w:cs="Times New Roman"/>
          <w:bCs/>
          <w:sz w:val="24"/>
          <w:szCs w:val="24"/>
          <w:lang w:val="fr-CI"/>
        </w:rPr>
      </w:pPr>
      <w:ins w:id="340" w:author="MK" w:date="2024-06-30T13:36:00Z" w16du:dateUtc="2024-06-30T11:36:00Z">
        <w:r>
          <w:rPr>
            <w:rFonts w:ascii="Times New Roman" w:hAnsi="Times New Roman" w:cs="Times New Roman"/>
            <w:bCs/>
            <w:sz w:val="24"/>
            <w:szCs w:val="24"/>
            <w:lang w:val="fr-CI"/>
          </w:rPr>
          <w:t xml:space="preserve">L’idée </w:t>
        </w:r>
        <w:r w:rsidR="00817EFD">
          <w:rPr>
            <w:rFonts w:ascii="Times New Roman" w:hAnsi="Times New Roman" w:cs="Times New Roman"/>
            <w:bCs/>
            <w:sz w:val="24"/>
            <w:szCs w:val="24"/>
            <w:lang w:val="fr-CI"/>
          </w:rPr>
          <w:t xml:space="preserve">est d’appréhender de façon </w:t>
        </w:r>
      </w:ins>
      <w:ins w:id="341" w:author="MK" w:date="2024-06-30T13:37:00Z" w16du:dateUtc="2024-06-30T11:37:00Z">
        <w:r w:rsidR="00817EFD">
          <w:rPr>
            <w:rFonts w:ascii="Times New Roman" w:hAnsi="Times New Roman" w:cs="Times New Roman"/>
            <w:bCs/>
            <w:sz w:val="24"/>
            <w:szCs w:val="24"/>
            <w:lang w:val="fr-CI"/>
          </w:rPr>
          <w:t xml:space="preserve">profonde l’orientation majeure de la stratégie globale de l’entreprise en matière d’engagement responsable. </w:t>
        </w:r>
      </w:ins>
    </w:p>
    <w:p w14:paraId="0F0B76D4" w14:textId="77777777" w:rsidR="00FA1AC7" w:rsidRDefault="00FA1AC7" w:rsidP="00FA1AC7">
      <w:pPr>
        <w:spacing w:after="0" w:line="360" w:lineRule="auto"/>
        <w:jc w:val="both"/>
        <w:rPr>
          <w:rFonts w:ascii="Times New Roman" w:hAnsi="Times New Roman" w:cs="Times New Roman"/>
          <w:b/>
          <w:sz w:val="24"/>
          <w:szCs w:val="24"/>
          <w:lang w:val="fr-CI"/>
        </w:rPr>
      </w:pPr>
    </w:p>
    <w:p w14:paraId="45DA4DA6"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III.2 L’observation</w:t>
      </w:r>
    </w:p>
    <w:p w14:paraId="62E1C0B4" w14:textId="6D15B554" w:rsidR="00FA1AC7" w:rsidRDefault="00FA1AC7" w:rsidP="00FA1AC7">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t xml:space="preserve">L’observation est une technique qui consiste à recueillir les données en observant directement les comportements les interactions ou les phénomènes sur le terrain. Dans le cadre de notre étude, l’observation permet d’évaluer </w:t>
      </w:r>
      <w:del w:id="342" w:author="MK" w:date="2024-06-30T13:34:00Z" w16du:dateUtc="2024-06-30T11:34:00Z">
        <w:r w:rsidDel="00E863B3">
          <w:rPr>
            <w:rFonts w:ascii="Times New Roman" w:hAnsi="Times New Roman" w:cs="Times New Roman"/>
            <w:bCs/>
            <w:sz w:val="24"/>
            <w:szCs w:val="24"/>
            <w:lang w:val="fr-CI"/>
          </w:rPr>
          <w:delText xml:space="preserve">l’impact environnemental et économiques des activités d’une entreprise </w:delText>
        </w:r>
      </w:del>
      <w:ins w:id="343" w:author="MK" w:date="2024-06-30T13:34:00Z" w16du:dateUtc="2024-06-30T11:34:00Z">
        <w:r w:rsidR="00E863B3">
          <w:rPr>
            <w:rFonts w:ascii="Times New Roman" w:hAnsi="Times New Roman" w:cs="Times New Roman"/>
            <w:bCs/>
            <w:sz w:val="24"/>
            <w:szCs w:val="24"/>
            <w:lang w:val="fr-CI"/>
          </w:rPr>
          <w:t xml:space="preserve">les actions RSE engagées par l’entreprise. </w:t>
        </w:r>
      </w:ins>
    </w:p>
    <w:p w14:paraId="09AAACB5" w14:textId="77777777" w:rsidR="00FA1AC7" w:rsidRDefault="00FA1AC7" w:rsidP="00FA1AC7">
      <w:pPr>
        <w:spacing w:after="0" w:line="360" w:lineRule="auto"/>
        <w:jc w:val="both"/>
        <w:rPr>
          <w:rFonts w:ascii="Times New Roman" w:hAnsi="Times New Roman" w:cs="Times New Roman"/>
          <w:bCs/>
          <w:sz w:val="24"/>
          <w:szCs w:val="24"/>
          <w:lang w:val="fr-CI"/>
        </w:rPr>
      </w:pPr>
    </w:p>
    <w:p w14:paraId="73B06422"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III.3. La recherche documentaire</w:t>
      </w:r>
    </w:p>
    <w:p w14:paraId="50FE5806" w14:textId="77777777" w:rsidR="00FA1AC7" w:rsidRDefault="00FA1AC7" w:rsidP="00FA1AC7">
      <w:pPr>
        <w:spacing w:after="0" w:line="360" w:lineRule="auto"/>
        <w:jc w:val="both"/>
        <w:rPr>
          <w:rFonts w:ascii="Times New Roman" w:hAnsi="Times New Roman" w:cs="Times New Roman"/>
          <w:bCs/>
          <w:sz w:val="24"/>
          <w:szCs w:val="24"/>
          <w:lang w:val="fr-CI"/>
        </w:rPr>
      </w:pPr>
      <w:r>
        <w:rPr>
          <w:rFonts w:ascii="Times New Roman" w:hAnsi="Times New Roman" w:cs="Times New Roman"/>
          <w:bCs/>
          <w:sz w:val="24"/>
          <w:szCs w:val="24"/>
          <w:lang w:val="fr-CI"/>
        </w:rPr>
        <w:lastRenderedPageBreak/>
        <w:t xml:space="preserve">La recherche documentaire est une méthode utilisée pour collecter des informations à partir de diverses sources écrites tels que les articles et les revues </w:t>
      </w:r>
      <w:commentRangeStart w:id="344"/>
      <w:r>
        <w:rPr>
          <w:rFonts w:ascii="Times New Roman" w:hAnsi="Times New Roman" w:cs="Times New Roman"/>
          <w:bCs/>
          <w:sz w:val="24"/>
          <w:szCs w:val="24"/>
          <w:lang w:val="fr-CI"/>
        </w:rPr>
        <w:t>spécialisées</w:t>
      </w:r>
      <w:commentRangeEnd w:id="344"/>
      <w:r w:rsidR="004F06FD">
        <w:rPr>
          <w:rStyle w:val="Marquedecommentaire"/>
        </w:rPr>
        <w:commentReference w:id="344"/>
      </w:r>
      <w:r>
        <w:rPr>
          <w:rFonts w:ascii="Times New Roman" w:hAnsi="Times New Roman" w:cs="Times New Roman"/>
          <w:bCs/>
          <w:sz w:val="24"/>
          <w:szCs w:val="24"/>
          <w:lang w:val="fr-CI"/>
        </w:rPr>
        <w:t>. Dans le cadre de notre étude, la recherche documentaire permet d’élaborer des politiques et des stratégies et de, collecter des informations pertinentes en vue d’enrichir notre projet</w:t>
      </w:r>
    </w:p>
    <w:p w14:paraId="4883B8C5" w14:textId="77777777" w:rsidR="00FA1AC7" w:rsidRDefault="00FA1AC7" w:rsidP="00FA1AC7">
      <w:pPr>
        <w:spacing w:after="0" w:line="360" w:lineRule="auto"/>
        <w:jc w:val="both"/>
        <w:rPr>
          <w:rFonts w:ascii="Times New Roman" w:hAnsi="Times New Roman" w:cs="Times New Roman"/>
          <w:bCs/>
          <w:sz w:val="24"/>
          <w:szCs w:val="24"/>
          <w:lang w:val="fr-CI"/>
        </w:rPr>
      </w:pPr>
    </w:p>
    <w:p w14:paraId="00542833"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III.4. Le questionnaire</w:t>
      </w:r>
    </w:p>
    <w:p w14:paraId="3796DCB5" w14:textId="29B31671"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C’est une méthode de collecte des données qui implique de poser des questions à un échantillon de personnes pour obtenir des informations sur un sujet. Dans le cadre de notre sujet, cette méthode est bénéfique</w:t>
      </w:r>
      <w:ins w:id="345" w:author="MK" w:date="2024-06-30T12:11:00Z" w16du:dateUtc="2024-06-30T10:11:00Z">
        <w:r w:rsidR="003B6BDB">
          <w:rPr>
            <w:rFonts w:ascii="Times New Roman" w:hAnsi="Times New Roman" w:cs="Times New Roman"/>
            <w:sz w:val="24"/>
            <w:szCs w:val="24"/>
            <w:lang w:val="fr-CI"/>
          </w:rPr>
          <w:t>,</w:t>
        </w:r>
      </w:ins>
      <w:r>
        <w:rPr>
          <w:rFonts w:ascii="Times New Roman" w:hAnsi="Times New Roman" w:cs="Times New Roman"/>
          <w:sz w:val="24"/>
          <w:szCs w:val="24"/>
          <w:lang w:val="fr-CI"/>
        </w:rPr>
        <w:t xml:space="preserve"> car elle nous permet de décrire statistiquement les perceptions des </w:t>
      </w:r>
      <w:del w:id="346" w:author="MK" w:date="2024-06-30T13:38:00Z" w16du:dateUtc="2024-06-30T11:38:00Z">
        <w:r w:rsidDel="00DF31AD">
          <w:rPr>
            <w:rFonts w:ascii="Times New Roman" w:hAnsi="Times New Roman" w:cs="Times New Roman"/>
            <w:sz w:val="24"/>
            <w:szCs w:val="24"/>
            <w:lang w:val="fr-CI"/>
          </w:rPr>
          <w:delText>parties prenantes</w:delText>
        </w:r>
      </w:del>
      <w:ins w:id="347" w:author="MK" w:date="2024-06-30T13:38:00Z" w16du:dateUtc="2024-06-30T11:38:00Z">
        <w:r w:rsidR="00DF31AD">
          <w:rPr>
            <w:rFonts w:ascii="Times New Roman" w:hAnsi="Times New Roman" w:cs="Times New Roman"/>
            <w:sz w:val="24"/>
            <w:szCs w:val="24"/>
            <w:lang w:val="fr-CI"/>
          </w:rPr>
          <w:t>clients et des popu</w:t>
        </w:r>
      </w:ins>
      <w:ins w:id="348" w:author="MK" w:date="2024-06-30T13:39:00Z" w16du:dateUtc="2024-06-30T11:39:00Z">
        <w:r w:rsidR="00DF31AD">
          <w:rPr>
            <w:rFonts w:ascii="Times New Roman" w:hAnsi="Times New Roman" w:cs="Times New Roman"/>
            <w:sz w:val="24"/>
            <w:szCs w:val="24"/>
            <w:lang w:val="fr-CI"/>
          </w:rPr>
          <w:t>la</w:t>
        </w:r>
      </w:ins>
      <w:ins w:id="349" w:author="MK" w:date="2024-06-30T13:38:00Z" w16du:dateUtc="2024-06-30T11:38:00Z">
        <w:r w:rsidR="00DF31AD">
          <w:rPr>
            <w:rFonts w:ascii="Times New Roman" w:hAnsi="Times New Roman" w:cs="Times New Roman"/>
            <w:sz w:val="24"/>
            <w:szCs w:val="24"/>
            <w:lang w:val="fr-CI"/>
          </w:rPr>
          <w:t>tions bénéficia</w:t>
        </w:r>
      </w:ins>
      <w:ins w:id="350" w:author="MK" w:date="2024-06-30T13:39:00Z" w16du:dateUtc="2024-06-30T11:39:00Z">
        <w:r w:rsidR="00DF31AD">
          <w:rPr>
            <w:rFonts w:ascii="Times New Roman" w:hAnsi="Times New Roman" w:cs="Times New Roman"/>
            <w:sz w:val="24"/>
            <w:szCs w:val="24"/>
            <w:lang w:val="fr-CI"/>
          </w:rPr>
          <w:t>i</w:t>
        </w:r>
      </w:ins>
      <w:ins w:id="351" w:author="MK" w:date="2024-06-30T13:38:00Z" w16du:dateUtc="2024-06-30T11:38:00Z">
        <w:r w:rsidR="00DF31AD">
          <w:rPr>
            <w:rFonts w:ascii="Times New Roman" w:hAnsi="Times New Roman" w:cs="Times New Roman"/>
            <w:sz w:val="24"/>
            <w:szCs w:val="24"/>
            <w:lang w:val="fr-CI"/>
          </w:rPr>
          <w:t xml:space="preserve">res des actions </w:t>
        </w:r>
      </w:ins>
      <w:ins w:id="352" w:author="MK" w:date="2024-06-30T13:39:00Z" w16du:dateUtc="2024-06-30T11:39:00Z">
        <w:r w:rsidR="00DF31AD">
          <w:rPr>
            <w:rFonts w:ascii="Times New Roman" w:hAnsi="Times New Roman" w:cs="Times New Roman"/>
            <w:sz w:val="24"/>
            <w:szCs w:val="24"/>
            <w:lang w:val="fr-CI"/>
          </w:rPr>
          <w:t>RSE</w:t>
        </w:r>
      </w:ins>
      <w:r>
        <w:rPr>
          <w:rFonts w:ascii="Times New Roman" w:hAnsi="Times New Roman" w:cs="Times New Roman"/>
          <w:sz w:val="24"/>
          <w:szCs w:val="24"/>
          <w:lang w:val="fr-CI"/>
        </w:rPr>
        <w:t xml:space="preserve"> </w:t>
      </w:r>
      <w:del w:id="353" w:author="MK" w:date="2024-06-30T13:39:00Z" w16du:dateUtc="2024-06-30T11:39:00Z">
        <w:r w:rsidDel="00DF31AD">
          <w:rPr>
            <w:rFonts w:ascii="Times New Roman" w:hAnsi="Times New Roman" w:cs="Times New Roman"/>
            <w:sz w:val="24"/>
            <w:szCs w:val="24"/>
            <w:lang w:val="fr-CI"/>
          </w:rPr>
          <w:delText>sur la démarche RSE de l’entreprise MTN.</w:delText>
        </w:r>
      </w:del>
      <w:ins w:id="354" w:author="MK" w:date="2024-06-30T13:39:00Z" w16du:dateUtc="2024-06-30T11:39:00Z">
        <w:r w:rsidR="00DF31AD">
          <w:rPr>
            <w:rFonts w:ascii="Times New Roman" w:hAnsi="Times New Roman" w:cs="Times New Roman"/>
            <w:sz w:val="24"/>
            <w:szCs w:val="24"/>
            <w:lang w:val="fr-CI"/>
          </w:rPr>
          <w:t xml:space="preserve">afin de comprendre les implications de ces perceptions sur l’image globale de l’entreprise. </w:t>
        </w:r>
      </w:ins>
    </w:p>
    <w:p w14:paraId="319DDDBA" w14:textId="77777777" w:rsidR="00FA1AC7" w:rsidRDefault="00FA1AC7" w:rsidP="00FA1AC7">
      <w:pPr>
        <w:spacing w:after="0" w:line="360" w:lineRule="auto"/>
        <w:jc w:val="both"/>
        <w:rPr>
          <w:rFonts w:ascii="Times New Roman" w:hAnsi="Times New Roman" w:cs="Times New Roman"/>
          <w:sz w:val="24"/>
          <w:szCs w:val="24"/>
          <w:lang w:val="fr-CI"/>
        </w:rPr>
      </w:pPr>
    </w:p>
    <w:p w14:paraId="105005DC" w14:textId="7E89AF4F" w:rsidR="00FA1AC7" w:rsidDel="00DF31AD" w:rsidRDefault="00FA1AC7" w:rsidP="00FA1AC7">
      <w:pPr>
        <w:pStyle w:val="Paragraphedeliste"/>
        <w:numPr>
          <w:ilvl w:val="0"/>
          <w:numId w:val="4"/>
        </w:numPr>
        <w:spacing w:after="0" w:line="360" w:lineRule="auto"/>
        <w:jc w:val="both"/>
        <w:rPr>
          <w:del w:id="355" w:author="MK" w:date="2024-06-30T13:38:00Z" w16du:dateUtc="2024-06-30T11:38:00Z"/>
          <w:rFonts w:ascii="Times New Roman" w:hAnsi="Times New Roman" w:cs="Times New Roman"/>
          <w:sz w:val="24"/>
          <w:szCs w:val="24"/>
          <w:lang w:val="fr-CI"/>
        </w:rPr>
      </w:pPr>
      <w:del w:id="356" w:author="MK" w:date="2024-06-30T13:38:00Z" w16du:dateUtc="2024-06-30T11:38:00Z">
        <w:r w:rsidDel="00DF31AD">
          <w:rPr>
            <w:rFonts w:ascii="Times New Roman" w:hAnsi="Times New Roman" w:cs="Times New Roman"/>
            <w:sz w:val="24"/>
            <w:szCs w:val="24"/>
            <w:u w:val="single"/>
            <w:lang w:val="fr-CI"/>
          </w:rPr>
          <w:delText xml:space="preserve">Le sondage </w:delText>
        </w:r>
      </w:del>
    </w:p>
    <w:p w14:paraId="68FD81DD" w14:textId="639E0870" w:rsidR="00FA1AC7" w:rsidDel="00DF31AD" w:rsidRDefault="00FA1AC7" w:rsidP="00FA1AC7">
      <w:pPr>
        <w:pStyle w:val="Paragraphedeliste"/>
        <w:spacing w:after="0" w:line="360" w:lineRule="auto"/>
        <w:ind w:left="0"/>
        <w:jc w:val="both"/>
        <w:rPr>
          <w:del w:id="357" w:author="MK" w:date="2024-06-30T13:38:00Z" w16du:dateUtc="2024-06-30T11:38:00Z"/>
          <w:rFonts w:ascii="Times New Roman" w:hAnsi="Times New Roman" w:cs="Times New Roman"/>
          <w:sz w:val="24"/>
          <w:szCs w:val="24"/>
          <w:lang w:val="fr-CI"/>
        </w:rPr>
      </w:pPr>
      <w:del w:id="358" w:author="MK" w:date="2024-06-30T13:38:00Z" w16du:dateUtc="2024-06-30T11:38:00Z">
        <w:r w:rsidDel="00DF31AD">
          <w:rPr>
            <w:rFonts w:ascii="Times New Roman" w:hAnsi="Times New Roman" w:cs="Times New Roman"/>
            <w:sz w:val="24"/>
            <w:szCs w:val="24"/>
            <w:lang w:val="fr-CI"/>
          </w:rPr>
          <w:delText xml:space="preserve">Le sondage est une méthode de collecte de données qui consiste à repérer un groupe de personnes à qui on va poser des questions et utiliser leurs différentes réponses pour en faire des statistiques. Dans le cadre de notre sujet, cela est bénéfique car elle permet de voir comment les parties prenantes perçoivent la RSE </w:delText>
        </w:r>
      </w:del>
    </w:p>
    <w:p w14:paraId="606BFD49"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29E0B8FB"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2D253865" w14:textId="77777777" w:rsidR="00FA1AC7" w:rsidRDefault="00FA1AC7" w:rsidP="00FA1AC7">
      <w:pPr>
        <w:pStyle w:val="Paragraphedeliste"/>
        <w:spacing w:after="0" w:line="360" w:lineRule="auto"/>
        <w:ind w:left="0"/>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IV- APPROCHE D’ANALYSE </w:t>
      </w:r>
    </w:p>
    <w:p w14:paraId="07F151E9" w14:textId="77777777" w:rsidR="00FA1AC7" w:rsidRDefault="00FA1AC7" w:rsidP="00FA1AC7">
      <w:pPr>
        <w:pStyle w:val="Paragraphedeliste"/>
        <w:spacing w:after="0" w:line="360" w:lineRule="auto"/>
        <w:ind w:left="0"/>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Dans notre étude, nous utiliserons deux approches d’analyses qui nous permettrons de comprendre nos données recueillir après enquêtes, ce sont : l’approche mixte et l’analyse de contenu </w:t>
      </w:r>
    </w:p>
    <w:p w14:paraId="4FE01B9B" w14:textId="77777777" w:rsidR="00FA1AC7" w:rsidRDefault="00FA1AC7" w:rsidP="00FA1AC7">
      <w:pPr>
        <w:pStyle w:val="Paragraphedeliste"/>
        <w:spacing w:after="0" w:line="360" w:lineRule="auto"/>
        <w:ind w:left="0"/>
        <w:jc w:val="both"/>
        <w:rPr>
          <w:rFonts w:ascii="Times New Roman" w:hAnsi="Times New Roman" w:cs="Times New Roman"/>
          <w:sz w:val="24"/>
          <w:szCs w:val="24"/>
          <w:lang w:val="fr-CI"/>
        </w:rPr>
      </w:pPr>
    </w:p>
    <w:p w14:paraId="638FD97B" w14:textId="7F193A8F" w:rsidR="00FA1AC7" w:rsidDel="0090349E" w:rsidRDefault="00FA1AC7" w:rsidP="0090349E">
      <w:pPr>
        <w:pStyle w:val="Paragraphedeliste"/>
        <w:spacing w:after="0" w:line="360" w:lineRule="auto"/>
        <w:ind w:left="180"/>
        <w:jc w:val="both"/>
        <w:rPr>
          <w:del w:id="359" w:author="MK" w:date="2024-06-30T13:40:00Z" w16du:dateUtc="2024-06-30T11:40:00Z"/>
          <w:rFonts w:ascii="Times New Roman" w:hAnsi="Times New Roman" w:cs="Times New Roman"/>
          <w:b/>
          <w:sz w:val="24"/>
          <w:szCs w:val="24"/>
          <w:lang w:val="fr-CI"/>
        </w:rPr>
      </w:pPr>
      <w:r>
        <w:rPr>
          <w:rFonts w:ascii="Times New Roman" w:hAnsi="Times New Roman" w:cs="Times New Roman"/>
          <w:b/>
          <w:sz w:val="24"/>
          <w:szCs w:val="24"/>
          <w:lang w:val="fr-CI"/>
        </w:rPr>
        <w:tab/>
      </w:r>
      <w:del w:id="360" w:author="MK" w:date="2024-06-30T13:40:00Z" w16du:dateUtc="2024-06-30T11:40:00Z">
        <w:r w:rsidDel="0090349E">
          <w:rPr>
            <w:rFonts w:ascii="Times New Roman" w:hAnsi="Times New Roman" w:cs="Times New Roman"/>
            <w:b/>
            <w:sz w:val="24"/>
            <w:szCs w:val="24"/>
            <w:lang w:val="fr-CI"/>
          </w:rPr>
          <w:delText xml:space="preserve">IV-1 L’approche mixte </w:delText>
        </w:r>
      </w:del>
    </w:p>
    <w:p w14:paraId="20972B29" w14:textId="43D9A64B" w:rsidR="00FA1AC7" w:rsidRDefault="00FA1AC7" w:rsidP="0090349E">
      <w:pPr>
        <w:pStyle w:val="Paragraphedeliste"/>
        <w:spacing w:after="0" w:line="360" w:lineRule="auto"/>
        <w:ind w:left="180"/>
        <w:jc w:val="both"/>
        <w:rPr>
          <w:rFonts w:ascii="Times New Roman" w:hAnsi="Times New Roman" w:cs="Times New Roman"/>
          <w:sz w:val="24"/>
          <w:szCs w:val="24"/>
          <w:lang w:val="fr-CI"/>
        </w:rPr>
        <w:pPrChange w:id="361" w:author="MK" w:date="2024-06-30T13:40:00Z" w16du:dateUtc="2024-06-30T11:40:00Z">
          <w:pPr>
            <w:pStyle w:val="Paragraphedeliste"/>
            <w:spacing w:after="0" w:line="360" w:lineRule="auto"/>
            <w:ind w:left="0"/>
            <w:jc w:val="both"/>
          </w:pPr>
        </w:pPrChange>
      </w:pPr>
      <w:del w:id="362" w:author="MK" w:date="2024-06-30T13:40:00Z" w16du:dateUtc="2024-06-30T11:40:00Z">
        <w:r w:rsidDel="0090349E">
          <w:rPr>
            <w:rFonts w:ascii="Times New Roman" w:hAnsi="Times New Roman" w:cs="Times New Roman"/>
            <w:sz w:val="24"/>
            <w:szCs w:val="24"/>
            <w:lang w:val="fr-CI"/>
          </w:rPr>
          <w:delText xml:space="preserve">L'approche mixte, dans le contexte de notre sujet sur la RSE et la construction de l'image d'une entreprise, est une méthodologie de recherche qui combine à la fois des méthodes quantitatives et qualitatives. Elle permet d'utiliser à la fois des données chiffrées et des données textuelles pour obtenir une compréhension plus complète et approfondie du sujet. Cette approche nous permettra d'analyser les chiffres clés et les tendances liées à la RSE, tout en explorant les perceptions, les attitudes et les expériences des parties prenantes par le biais d'entretiens ou d'analyses de contenu. En utilisant une approche mixte, nous pourrons obtenir </w:delText>
        </w:r>
        <w:r w:rsidDel="0090349E">
          <w:rPr>
            <w:rFonts w:ascii="Times New Roman" w:hAnsi="Times New Roman" w:cs="Times New Roman"/>
            <w:sz w:val="24"/>
            <w:szCs w:val="24"/>
            <w:lang w:val="fr-CI"/>
          </w:rPr>
          <w:lastRenderedPageBreak/>
          <w:delText>une vision plus nuancée et approfondie de la manière dont la RSE influence la construction de l'image d'une entreprise.</w:delText>
        </w:r>
      </w:del>
    </w:p>
    <w:p w14:paraId="625F97D0"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084FF130"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7DE4841E"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42AD7041"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12B8431C"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41F34650"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2CDD4D4C" w14:textId="32489087" w:rsidR="00FA1AC7" w:rsidRDefault="00FA1AC7" w:rsidP="00FA1AC7">
      <w:pPr>
        <w:pStyle w:val="Paragraphedeliste"/>
        <w:spacing w:after="0" w:line="360" w:lineRule="auto"/>
        <w:ind w:left="180"/>
        <w:jc w:val="both"/>
        <w:rPr>
          <w:rFonts w:ascii="Times New Roman" w:hAnsi="Times New Roman" w:cs="Times New Roman"/>
          <w:b/>
          <w:sz w:val="24"/>
          <w:szCs w:val="24"/>
          <w:lang w:val="fr-CI"/>
        </w:rPr>
      </w:pPr>
      <w:r>
        <w:rPr>
          <w:rFonts w:ascii="Times New Roman" w:hAnsi="Times New Roman" w:cs="Times New Roman"/>
          <w:b/>
          <w:sz w:val="24"/>
          <w:szCs w:val="24"/>
          <w:lang w:val="fr-CI"/>
        </w:rPr>
        <w:tab/>
        <w:t>IV-</w:t>
      </w:r>
      <w:del w:id="363" w:author="MK" w:date="2024-06-30T13:40:00Z" w16du:dateUtc="2024-06-30T11:40:00Z">
        <w:r w:rsidDel="0090349E">
          <w:rPr>
            <w:rFonts w:ascii="Times New Roman" w:hAnsi="Times New Roman" w:cs="Times New Roman"/>
            <w:b/>
            <w:sz w:val="24"/>
            <w:szCs w:val="24"/>
            <w:lang w:val="fr-CI"/>
          </w:rPr>
          <w:delText xml:space="preserve">2 </w:delText>
        </w:r>
      </w:del>
      <w:ins w:id="364" w:author="MK" w:date="2024-06-30T13:40:00Z" w16du:dateUtc="2024-06-30T11:40:00Z">
        <w:r w:rsidR="0090349E">
          <w:rPr>
            <w:rFonts w:ascii="Times New Roman" w:hAnsi="Times New Roman" w:cs="Times New Roman"/>
            <w:b/>
            <w:sz w:val="24"/>
            <w:szCs w:val="24"/>
            <w:lang w:val="fr-CI"/>
          </w:rPr>
          <w:t>1</w:t>
        </w:r>
        <w:r w:rsidR="0090349E">
          <w:rPr>
            <w:rFonts w:ascii="Times New Roman" w:hAnsi="Times New Roman" w:cs="Times New Roman"/>
            <w:b/>
            <w:sz w:val="24"/>
            <w:szCs w:val="24"/>
            <w:lang w:val="fr-CI"/>
          </w:rPr>
          <w:t xml:space="preserve"> </w:t>
        </w:r>
      </w:ins>
      <w:r>
        <w:rPr>
          <w:rFonts w:ascii="Times New Roman" w:hAnsi="Times New Roman" w:cs="Times New Roman"/>
          <w:b/>
          <w:sz w:val="24"/>
          <w:szCs w:val="24"/>
          <w:lang w:val="fr-CI"/>
        </w:rPr>
        <w:t xml:space="preserve">l’analyse de contenu </w:t>
      </w:r>
    </w:p>
    <w:p w14:paraId="40EB151B" w14:textId="642AF9BF" w:rsidR="00FA1AC7" w:rsidRDefault="00FA1AC7" w:rsidP="00FA1AC7">
      <w:pPr>
        <w:pStyle w:val="Paragraphedeliste"/>
        <w:spacing w:after="0" w:line="360" w:lineRule="auto"/>
        <w:ind w:left="0"/>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L'analyse de contenu est une méthode de recherche qui permet d'analyser et d'interpréter le contenu d'un texte, qu'il s'agisse de documents écrits, d'entretiens, de discours, de médias sociaux, </w:t>
      </w:r>
      <w:commentRangeStart w:id="365"/>
      <w:r>
        <w:rPr>
          <w:rFonts w:ascii="Times New Roman" w:hAnsi="Times New Roman" w:cs="Times New Roman"/>
          <w:sz w:val="24"/>
          <w:szCs w:val="24"/>
          <w:lang w:val="fr-CI"/>
        </w:rPr>
        <w:t>etc</w:t>
      </w:r>
      <w:commentRangeEnd w:id="365"/>
      <w:r w:rsidR="00685CEC">
        <w:rPr>
          <w:rStyle w:val="Marquedecommentaire"/>
        </w:rPr>
        <w:commentReference w:id="365"/>
      </w:r>
      <w:r>
        <w:rPr>
          <w:rFonts w:ascii="Times New Roman" w:hAnsi="Times New Roman" w:cs="Times New Roman"/>
          <w:sz w:val="24"/>
          <w:szCs w:val="24"/>
          <w:lang w:val="fr-CI"/>
        </w:rPr>
        <w:t xml:space="preserve">. Elle vise à extraire des informations significatives et des tendances à partir du contenu textuel. Dans le cadre de notre sujet, elle vise à examiner les </w:t>
      </w:r>
      <w:del w:id="366" w:author="MK" w:date="2024-06-30T12:39:00Z" w16du:dateUtc="2024-06-30T10:39:00Z">
        <w:r w:rsidDel="00685CEC">
          <w:rPr>
            <w:rFonts w:ascii="Times New Roman" w:hAnsi="Times New Roman" w:cs="Times New Roman"/>
            <w:sz w:val="24"/>
            <w:szCs w:val="24"/>
            <w:lang w:val="fr-CI"/>
          </w:rPr>
          <w:delText>discours</w:delText>
        </w:r>
      </w:del>
      <w:ins w:id="367" w:author="MK" w:date="2024-06-30T12:39:00Z" w16du:dateUtc="2024-06-30T10:39:00Z">
        <w:r w:rsidR="00685CEC">
          <w:rPr>
            <w:rFonts w:ascii="Times New Roman" w:hAnsi="Times New Roman" w:cs="Times New Roman"/>
            <w:sz w:val="24"/>
            <w:szCs w:val="24"/>
            <w:lang w:val="fr-CI"/>
          </w:rPr>
          <w:t>données issues des entretiens avec les responsables de MTN CI</w:t>
        </w:r>
      </w:ins>
      <w:r>
        <w:rPr>
          <w:rFonts w:ascii="Times New Roman" w:hAnsi="Times New Roman" w:cs="Times New Roman"/>
          <w:sz w:val="24"/>
          <w:szCs w:val="24"/>
          <w:lang w:val="fr-CI"/>
        </w:rPr>
        <w:t xml:space="preserve">, et les rapports liés à la RSE. </w:t>
      </w:r>
      <w:del w:id="368" w:author="MK" w:date="2024-06-30T12:39:00Z" w16du:dateUtc="2024-06-30T10:39:00Z">
        <w:r w:rsidDel="00A14136">
          <w:rPr>
            <w:rFonts w:ascii="Times New Roman" w:hAnsi="Times New Roman" w:cs="Times New Roman"/>
            <w:sz w:val="24"/>
            <w:szCs w:val="24"/>
            <w:lang w:val="fr-CI"/>
          </w:rPr>
          <w:delText>Cela va</w:delText>
        </w:r>
      </w:del>
      <w:ins w:id="369" w:author="MK" w:date="2024-06-30T12:39:00Z" w16du:dateUtc="2024-06-30T10:39:00Z">
        <w:r w:rsidR="00A14136">
          <w:rPr>
            <w:rFonts w:ascii="Times New Roman" w:hAnsi="Times New Roman" w:cs="Times New Roman"/>
            <w:sz w:val="24"/>
            <w:szCs w:val="24"/>
            <w:lang w:val="fr-CI"/>
          </w:rPr>
          <w:t>Cette mé</w:t>
        </w:r>
      </w:ins>
      <w:ins w:id="370" w:author="MK" w:date="2024-06-30T12:40:00Z" w16du:dateUtc="2024-06-30T10:40:00Z">
        <w:r w:rsidR="00A14136">
          <w:rPr>
            <w:rFonts w:ascii="Times New Roman" w:hAnsi="Times New Roman" w:cs="Times New Roman"/>
            <w:sz w:val="24"/>
            <w:szCs w:val="24"/>
            <w:lang w:val="fr-CI"/>
          </w:rPr>
          <w:t xml:space="preserve">thode permettra in fine de </w:t>
        </w:r>
      </w:ins>
      <w:del w:id="371" w:author="MK" w:date="2024-06-30T12:39:00Z" w16du:dateUtc="2024-06-30T10:39:00Z">
        <w:r w:rsidDel="00A14136">
          <w:rPr>
            <w:rFonts w:ascii="Times New Roman" w:hAnsi="Times New Roman" w:cs="Times New Roman"/>
            <w:sz w:val="24"/>
            <w:szCs w:val="24"/>
            <w:lang w:val="fr-CI"/>
          </w:rPr>
          <w:delText xml:space="preserve"> </w:delText>
        </w:r>
      </w:del>
      <w:del w:id="372" w:author="MK" w:date="2024-06-30T12:40:00Z" w16du:dateUtc="2024-06-30T10:40:00Z">
        <w:r w:rsidDel="00A14136">
          <w:rPr>
            <w:rFonts w:ascii="Times New Roman" w:hAnsi="Times New Roman" w:cs="Times New Roman"/>
            <w:sz w:val="24"/>
            <w:szCs w:val="24"/>
            <w:lang w:val="fr-CI"/>
          </w:rPr>
          <w:delText>permettre d’identifier les</w:delText>
        </w:r>
      </w:del>
      <w:ins w:id="373" w:author="MK" w:date="2024-06-30T12:40:00Z" w16du:dateUtc="2024-06-30T10:40:00Z">
        <w:r w:rsidR="00A14136">
          <w:rPr>
            <w:rFonts w:ascii="Times New Roman" w:hAnsi="Times New Roman" w:cs="Times New Roman"/>
            <w:sz w:val="24"/>
            <w:szCs w:val="24"/>
            <w:lang w:val="fr-CI"/>
          </w:rPr>
          <w:t xml:space="preserve">de donner du sens aux </w:t>
        </w:r>
      </w:ins>
      <w:del w:id="374" w:author="MK" w:date="2024-06-30T12:40:00Z" w16du:dateUtc="2024-06-30T10:40:00Z">
        <w:r w:rsidDel="00A14136">
          <w:rPr>
            <w:rFonts w:ascii="Times New Roman" w:hAnsi="Times New Roman" w:cs="Times New Roman"/>
            <w:sz w:val="24"/>
            <w:szCs w:val="24"/>
            <w:lang w:val="fr-CI"/>
          </w:rPr>
          <w:delText xml:space="preserve"> thèmes clés, les </w:delText>
        </w:r>
      </w:del>
      <w:r>
        <w:rPr>
          <w:rFonts w:ascii="Times New Roman" w:hAnsi="Times New Roman" w:cs="Times New Roman"/>
          <w:sz w:val="24"/>
          <w:szCs w:val="24"/>
          <w:lang w:val="fr-CI"/>
        </w:rPr>
        <w:t>opinions</w:t>
      </w:r>
      <w:del w:id="375" w:author="MK" w:date="2024-06-30T12:40:00Z" w16du:dateUtc="2024-06-30T10:40:00Z">
        <w:r w:rsidDel="00A14136">
          <w:rPr>
            <w:rFonts w:ascii="Times New Roman" w:hAnsi="Times New Roman" w:cs="Times New Roman"/>
            <w:sz w:val="24"/>
            <w:szCs w:val="24"/>
            <w:lang w:val="fr-CI"/>
          </w:rPr>
          <w:delText xml:space="preserve">, </w:delText>
        </w:r>
      </w:del>
      <w:ins w:id="376" w:author="MK" w:date="2024-06-30T12:40:00Z" w16du:dateUtc="2024-06-30T10:40:00Z">
        <w:r w:rsidR="00A14136">
          <w:rPr>
            <w:rFonts w:ascii="Times New Roman" w:hAnsi="Times New Roman" w:cs="Times New Roman"/>
            <w:sz w:val="24"/>
            <w:szCs w:val="24"/>
            <w:lang w:val="fr-CI"/>
          </w:rPr>
          <w:t xml:space="preserve"> sur </w:t>
        </w:r>
      </w:ins>
      <w:r>
        <w:rPr>
          <w:rFonts w:ascii="Times New Roman" w:hAnsi="Times New Roman" w:cs="Times New Roman"/>
          <w:sz w:val="24"/>
          <w:szCs w:val="24"/>
          <w:lang w:val="fr-CI"/>
        </w:rPr>
        <w:t xml:space="preserve">les valeurs et les stratégies utilisées pour construire </w:t>
      </w:r>
      <w:del w:id="377" w:author="MK" w:date="2024-06-30T12:40:00Z" w16du:dateUtc="2024-06-30T10:40:00Z">
        <w:r w:rsidDel="00A14136">
          <w:rPr>
            <w:rFonts w:ascii="Times New Roman" w:hAnsi="Times New Roman" w:cs="Times New Roman"/>
            <w:sz w:val="24"/>
            <w:szCs w:val="24"/>
            <w:lang w:val="fr-CI"/>
          </w:rPr>
          <w:delText xml:space="preserve">leur </w:delText>
        </w:r>
      </w:del>
      <w:ins w:id="378" w:author="MK" w:date="2024-06-30T12:40:00Z" w16du:dateUtc="2024-06-30T10:40:00Z">
        <w:r w:rsidR="00A14136">
          <w:rPr>
            <w:rFonts w:ascii="Times New Roman" w:hAnsi="Times New Roman" w:cs="Times New Roman"/>
            <w:sz w:val="24"/>
            <w:szCs w:val="24"/>
            <w:lang w:val="fr-CI"/>
          </w:rPr>
          <w:t>l’</w:t>
        </w:r>
        <w:r w:rsidR="00A14136">
          <w:rPr>
            <w:rFonts w:ascii="Times New Roman" w:hAnsi="Times New Roman" w:cs="Times New Roman"/>
            <w:sz w:val="24"/>
            <w:szCs w:val="24"/>
            <w:lang w:val="fr-CI"/>
          </w:rPr>
          <w:t xml:space="preserve"> </w:t>
        </w:r>
      </w:ins>
      <w:r>
        <w:rPr>
          <w:rFonts w:ascii="Times New Roman" w:hAnsi="Times New Roman" w:cs="Times New Roman"/>
          <w:sz w:val="24"/>
          <w:szCs w:val="24"/>
          <w:lang w:val="fr-CI"/>
        </w:rPr>
        <w:t>image</w:t>
      </w:r>
      <w:ins w:id="379" w:author="MK" w:date="2024-06-30T12:40:00Z" w16du:dateUtc="2024-06-30T10:40:00Z">
        <w:r w:rsidR="00A14136">
          <w:rPr>
            <w:rFonts w:ascii="Times New Roman" w:hAnsi="Times New Roman" w:cs="Times New Roman"/>
            <w:sz w:val="24"/>
            <w:szCs w:val="24"/>
            <w:lang w:val="fr-CI"/>
          </w:rPr>
          <w:t xml:space="preserve"> de marque de l’entreprise</w:t>
        </w:r>
      </w:ins>
      <w:r>
        <w:rPr>
          <w:rFonts w:ascii="Times New Roman" w:hAnsi="Times New Roman" w:cs="Times New Roman"/>
          <w:sz w:val="24"/>
          <w:szCs w:val="24"/>
          <w:lang w:val="fr-CI"/>
        </w:rPr>
        <w:t xml:space="preserve"> en matière de RSE. </w:t>
      </w:r>
    </w:p>
    <w:p w14:paraId="15958501" w14:textId="292A400E" w:rsidR="00FA1AC7" w:rsidRDefault="00FA1AC7" w:rsidP="00FA1AC7">
      <w:pPr>
        <w:pStyle w:val="Paragraphedeliste"/>
        <w:spacing w:after="0" w:line="360" w:lineRule="auto"/>
        <w:ind w:left="180"/>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 </w:t>
      </w:r>
      <w:ins w:id="380" w:author="MK" w:date="2024-06-30T13:40:00Z" w16du:dateUtc="2024-06-30T11:40:00Z">
        <w:r w:rsidR="0090349E">
          <w:rPr>
            <w:rFonts w:ascii="Times New Roman" w:hAnsi="Times New Roman" w:cs="Times New Roman"/>
            <w:b/>
            <w:sz w:val="24"/>
            <w:szCs w:val="24"/>
            <w:lang w:val="fr-CI"/>
          </w:rPr>
          <w:t>IV.2. L’ANALYSE STATISTIQUE DESCRIPTIVE</w:t>
        </w:r>
      </w:ins>
    </w:p>
    <w:p w14:paraId="241C22D3" w14:textId="15510C16" w:rsidR="00FA1AC7" w:rsidRDefault="004767BF" w:rsidP="00FA1AC7">
      <w:pPr>
        <w:pStyle w:val="Paragraphedeliste"/>
        <w:spacing w:after="0" w:line="360" w:lineRule="auto"/>
        <w:ind w:left="180"/>
        <w:jc w:val="both"/>
        <w:rPr>
          <w:rFonts w:ascii="Times New Roman" w:hAnsi="Times New Roman" w:cs="Times New Roman"/>
          <w:b/>
          <w:sz w:val="24"/>
          <w:szCs w:val="24"/>
          <w:lang w:val="fr-CI"/>
        </w:rPr>
      </w:pPr>
      <w:ins w:id="381" w:author="MK" w:date="2024-06-30T13:41:00Z" w16du:dateUtc="2024-06-30T11:41:00Z">
        <w:r>
          <w:rPr>
            <w:rFonts w:ascii="Times New Roman" w:hAnsi="Times New Roman" w:cs="Times New Roman"/>
            <w:b/>
            <w:sz w:val="24"/>
            <w:szCs w:val="24"/>
            <w:lang w:val="fr-CI"/>
          </w:rPr>
          <w:t>(</w:t>
        </w:r>
      </w:ins>
      <w:ins w:id="382" w:author="MK" w:date="2024-06-30T13:40:00Z" w16du:dateUtc="2024-06-30T11:40:00Z">
        <w:r w:rsidR="0090349E">
          <w:rPr>
            <w:rFonts w:ascii="Times New Roman" w:hAnsi="Times New Roman" w:cs="Times New Roman"/>
            <w:b/>
            <w:sz w:val="24"/>
            <w:szCs w:val="24"/>
            <w:lang w:val="fr-CI"/>
          </w:rPr>
          <w:t>Utiliser cette technique pour analyser les données issues des questionnaires à diffuser</w:t>
        </w:r>
      </w:ins>
      <w:ins w:id="383" w:author="MK" w:date="2024-06-30T13:41:00Z" w16du:dateUtc="2024-06-30T11:41:00Z">
        <w:r w:rsidR="0090349E">
          <w:rPr>
            <w:rFonts w:ascii="Times New Roman" w:hAnsi="Times New Roman" w:cs="Times New Roman"/>
            <w:b/>
            <w:sz w:val="24"/>
            <w:szCs w:val="24"/>
            <w:lang w:val="fr-CI"/>
          </w:rPr>
          <w:t xml:space="preserve">. </w:t>
        </w:r>
        <w:r>
          <w:rPr>
            <w:rFonts w:ascii="Times New Roman" w:hAnsi="Times New Roman" w:cs="Times New Roman"/>
            <w:b/>
            <w:sz w:val="24"/>
            <w:szCs w:val="24"/>
            <w:lang w:val="fr-CI"/>
          </w:rPr>
          <w:t>)</w:t>
        </w:r>
      </w:ins>
    </w:p>
    <w:p w14:paraId="6670B99D" w14:textId="77777777" w:rsidR="00FA1AC7" w:rsidRDefault="00FA1AC7" w:rsidP="00FA1AC7">
      <w:pPr>
        <w:pStyle w:val="Paragraphedeliste"/>
        <w:spacing w:after="0" w:line="360" w:lineRule="auto"/>
        <w:ind w:left="180"/>
        <w:jc w:val="both"/>
        <w:rPr>
          <w:rFonts w:ascii="Times New Roman" w:hAnsi="Times New Roman" w:cs="Times New Roman"/>
          <w:sz w:val="24"/>
          <w:szCs w:val="24"/>
          <w:lang w:val="fr-CI"/>
        </w:rPr>
      </w:pPr>
    </w:p>
    <w:p w14:paraId="0D8DA863" w14:textId="77777777" w:rsidR="00FA1AC7" w:rsidRDefault="00FA1AC7" w:rsidP="00FA1AC7">
      <w:pPr>
        <w:pStyle w:val="Paragraphedeliste"/>
        <w:spacing w:after="0" w:line="360" w:lineRule="auto"/>
        <w:ind w:left="0"/>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V- DIFFICULTÉS ET LIMITES DE L’ÉTUDE </w:t>
      </w:r>
    </w:p>
    <w:p w14:paraId="0E81841B" w14:textId="57D9B905" w:rsidR="00FA1AC7" w:rsidRDefault="00FA1AC7" w:rsidP="00FA1AC7">
      <w:pPr>
        <w:pStyle w:val="Paragraphedeliste"/>
        <w:spacing w:after="0" w:line="360" w:lineRule="auto"/>
        <w:ind w:left="0"/>
        <w:jc w:val="both"/>
        <w:rPr>
          <w:rFonts w:ascii="Times New Roman" w:hAnsi="Times New Roman" w:cs="Times New Roman"/>
          <w:bCs/>
          <w:sz w:val="24"/>
          <w:szCs w:val="24"/>
          <w:lang w:val="fr-CI"/>
        </w:rPr>
      </w:pPr>
      <w:r>
        <w:rPr>
          <w:rFonts w:ascii="Times New Roman" w:hAnsi="Times New Roman" w:cs="Times New Roman"/>
          <w:bCs/>
          <w:sz w:val="24"/>
          <w:szCs w:val="24"/>
          <w:lang w:val="fr-CI"/>
        </w:rPr>
        <w:t>Durant notre recherche plusieurs, difficultés se sont présentées à nous.</w:t>
      </w:r>
      <w:r>
        <w:rPr>
          <w:rFonts w:ascii="Times New Roman" w:hAnsi="Times New Roman" w:cs="Times New Roman"/>
          <w:sz w:val="24"/>
          <w:szCs w:val="24"/>
          <w:lang w:val="fr-CI"/>
        </w:rPr>
        <w:t xml:space="preserve"> Premièrement, nous avons eu du mal à accéder à des ouvrages spécialisés, ensuite</w:t>
      </w:r>
      <w:r>
        <w:rPr>
          <w:rFonts w:ascii="Times New Roman" w:hAnsi="Times New Roman" w:cs="Times New Roman"/>
          <w:bCs/>
          <w:sz w:val="24"/>
          <w:szCs w:val="24"/>
          <w:lang w:val="fr-CI"/>
        </w:rPr>
        <w:t xml:space="preserve"> </w:t>
      </w:r>
      <w:r>
        <w:rPr>
          <w:rFonts w:ascii="Times New Roman" w:hAnsi="Times New Roman" w:cs="Times New Roman"/>
          <w:sz w:val="24"/>
          <w:szCs w:val="24"/>
          <w:lang w:val="fr-CI"/>
        </w:rPr>
        <w:t>l’agencement des idées a été pour nous un réel défi</w:t>
      </w:r>
      <w:ins w:id="384" w:author="MK" w:date="2024-06-30T12:38:00Z" w16du:dateUtc="2024-06-30T10:38:00Z">
        <w:r w:rsidR="00685CEC">
          <w:rPr>
            <w:rFonts w:ascii="Times New Roman" w:hAnsi="Times New Roman" w:cs="Times New Roman"/>
            <w:sz w:val="24"/>
            <w:szCs w:val="24"/>
            <w:lang w:val="fr-CI"/>
          </w:rPr>
          <w:t xml:space="preserve">. </w:t>
        </w:r>
      </w:ins>
      <w:r>
        <w:rPr>
          <w:rFonts w:ascii="Times New Roman" w:hAnsi="Times New Roman" w:cs="Times New Roman"/>
          <w:sz w:val="24"/>
          <w:szCs w:val="24"/>
          <w:lang w:val="fr-CI"/>
        </w:rPr>
        <w:t xml:space="preserve"> </w:t>
      </w:r>
      <w:del w:id="385" w:author="MK" w:date="2024-06-30T12:38:00Z" w16du:dateUtc="2024-06-30T10:38:00Z">
        <w:r w:rsidDel="00685CEC">
          <w:rPr>
            <w:rFonts w:ascii="Times New Roman" w:hAnsi="Times New Roman" w:cs="Times New Roman"/>
            <w:sz w:val="24"/>
            <w:szCs w:val="24"/>
            <w:lang w:val="fr-CI"/>
          </w:rPr>
          <w:delText>et, enfin au niveau des définitions des mots clés trouver des définitions entrant dans l’optique de notre sujet a été très complexe</w:delText>
        </w:r>
      </w:del>
      <w:r>
        <w:rPr>
          <w:rFonts w:ascii="Times New Roman" w:hAnsi="Times New Roman" w:cs="Times New Roman"/>
          <w:sz w:val="24"/>
          <w:szCs w:val="24"/>
          <w:lang w:val="fr-CI"/>
        </w:rPr>
        <w:t>.</w:t>
      </w:r>
    </w:p>
    <w:p w14:paraId="19B5C4BF" w14:textId="77777777" w:rsidR="00FA1AC7" w:rsidRDefault="00FA1AC7" w:rsidP="00FA1AC7">
      <w:pPr>
        <w:pStyle w:val="Paragraphedeliste"/>
        <w:spacing w:after="0" w:line="360" w:lineRule="auto"/>
        <w:ind w:left="0"/>
        <w:jc w:val="both"/>
        <w:rPr>
          <w:rFonts w:ascii="Times New Roman" w:hAnsi="Times New Roman" w:cs="Times New Roman"/>
          <w:sz w:val="24"/>
          <w:szCs w:val="24"/>
          <w:lang w:val="fr-CI"/>
        </w:rPr>
      </w:pPr>
    </w:p>
    <w:p w14:paraId="6D498B0E" w14:textId="77777777" w:rsidR="00FA1AC7" w:rsidRDefault="00FA1AC7" w:rsidP="00FA1AC7">
      <w:pPr>
        <w:pStyle w:val="Paragraphedeliste"/>
        <w:spacing w:after="0" w:line="360" w:lineRule="auto"/>
        <w:ind w:left="0"/>
        <w:jc w:val="both"/>
        <w:rPr>
          <w:rFonts w:ascii="Times New Roman" w:hAnsi="Times New Roman" w:cs="Times New Roman"/>
          <w:sz w:val="24"/>
          <w:szCs w:val="24"/>
          <w:lang w:val="fr-CI"/>
        </w:rPr>
      </w:pPr>
    </w:p>
    <w:p w14:paraId="396896B7" w14:textId="77777777" w:rsidR="00FA1AC7" w:rsidRDefault="00FA1AC7" w:rsidP="00FA1AC7">
      <w:pPr>
        <w:pStyle w:val="Paragraphedeliste"/>
        <w:spacing w:after="0" w:line="360" w:lineRule="auto"/>
        <w:ind w:left="0"/>
        <w:jc w:val="both"/>
        <w:rPr>
          <w:rFonts w:ascii="Times New Roman" w:hAnsi="Times New Roman" w:cs="Times New Roman"/>
          <w:sz w:val="24"/>
          <w:szCs w:val="24"/>
          <w:lang w:val="fr-CI"/>
        </w:rPr>
      </w:pPr>
    </w:p>
    <w:p w14:paraId="7C6AC36B" w14:textId="77777777" w:rsidR="00FA1AC7" w:rsidRDefault="00FA1AC7" w:rsidP="00FA1AC7">
      <w:pPr>
        <w:pStyle w:val="Paragraphedeliste"/>
        <w:spacing w:after="0" w:line="360" w:lineRule="auto"/>
        <w:ind w:left="0"/>
        <w:jc w:val="both"/>
        <w:rPr>
          <w:rFonts w:ascii="Times New Roman" w:hAnsi="Times New Roman" w:cs="Times New Roman"/>
          <w:sz w:val="24"/>
          <w:szCs w:val="24"/>
          <w:lang w:val="fr-CI"/>
        </w:rPr>
      </w:pPr>
    </w:p>
    <w:p w14:paraId="26D7D104" w14:textId="77777777" w:rsidR="00FA1AC7" w:rsidRDefault="00FA1AC7" w:rsidP="00FA1AC7">
      <w:pPr>
        <w:pStyle w:val="Paragraphedeliste"/>
        <w:spacing w:after="0" w:line="360" w:lineRule="auto"/>
        <w:ind w:left="0"/>
        <w:jc w:val="both"/>
        <w:rPr>
          <w:rFonts w:ascii="Times New Roman" w:hAnsi="Times New Roman" w:cs="Times New Roman"/>
          <w:sz w:val="24"/>
          <w:szCs w:val="24"/>
          <w:lang w:val="fr-CI"/>
        </w:rPr>
      </w:pPr>
    </w:p>
    <w:p w14:paraId="0B92B637" w14:textId="77777777" w:rsidR="00FA1AC7" w:rsidRDefault="00FA1AC7" w:rsidP="00FA1AC7">
      <w:pPr>
        <w:pStyle w:val="Paragraphedeliste"/>
        <w:spacing w:after="0" w:line="360" w:lineRule="auto"/>
        <w:ind w:left="0"/>
        <w:jc w:val="both"/>
        <w:rPr>
          <w:rFonts w:ascii="Times New Roman" w:hAnsi="Times New Roman" w:cs="Times New Roman"/>
          <w:sz w:val="24"/>
          <w:szCs w:val="24"/>
          <w:lang w:val="fr-CI"/>
        </w:rPr>
      </w:pPr>
    </w:p>
    <w:p w14:paraId="349516AB" w14:textId="77777777" w:rsidR="007B1E64" w:rsidRDefault="007B1E64">
      <w:pPr>
        <w:spacing w:line="259" w:lineRule="auto"/>
        <w:rPr>
          <w:ins w:id="386" w:author="MK" w:date="2024-06-30T13:42:00Z" w16du:dateUtc="2024-06-30T11:42:00Z"/>
          <w:rFonts w:ascii="Times New Roman" w:hAnsi="Times New Roman" w:cs="Times New Roman"/>
          <w:b/>
          <w:sz w:val="24"/>
          <w:szCs w:val="24"/>
          <w:lang w:val="fr-CI"/>
        </w:rPr>
      </w:pPr>
      <w:ins w:id="387" w:author="MK" w:date="2024-06-30T13:42:00Z" w16du:dateUtc="2024-06-30T11:42:00Z">
        <w:r>
          <w:rPr>
            <w:rFonts w:ascii="Times New Roman" w:hAnsi="Times New Roman" w:cs="Times New Roman"/>
            <w:b/>
            <w:sz w:val="24"/>
            <w:szCs w:val="24"/>
            <w:lang w:val="fr-CI"/>
          </w:rPr>
          <w:br w:type="page"/>
        </w:r>
      </w:ins>
    </w:p>
    <w:p w14:paraId="16652304" w14:textId="1AE093DC" w:rsidR="00FA1AC7" w:rsidRDefault="00FA1AC7" w:rsidP="00FA1AC7">
      <w:pPr>
        <w:pStyle w:val="Paragraphedeliste"/>
        <w:spacing w:after="0" w:line="360" w:lineRule="auto"/>
        <w:ind w:left="0"/>
        <w:jc w:val="both"/>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 xml:space="preserve">VI- PLAN DE RÉDACTION </w:t>
      </w:r>
    </w:p>
    <w:p w14:paraId="40FD0B6C" w14:textId="77777777" w:rsidR="00FA1AC7" w:rsidRDefault="00FA1AC7" w:rsidP="00FA1AC7">
      <w:pPr>
        <w:pStyle w:val="Paragraphedeliste"/>
        <w:spacing w:after="0" w:line="360" w:lineRule="auto"/>
        <w:ind w:left="0"/>
        <w:jc w:val="both"/>
        <w:rPr>
          <w:rFonts w:ascii="Times New Roman" w:hAnsi="Times New Roman" w:cs="Times New Roman"/>
          <w:b/>
          <w:sz w:val="24"/>
          <w:szCs w:val="24"/>
          <w:lang w:val="fr-CI"/>
        </w:rPr>
      </w:pPr>
    </w:p>
    <w:p w14:paraId="46AC0633" w14:textId="1E2A5D89" w:rsidR="00FA1AC7" w:rsidRDefault="00FA1AC7" w:rsidP="00FA1AC7">
      <w:pPr>
        <w:pStyle w:val="Paragraphedeliste"/>
        <w:spacing w:after="0" w:line="360" w:lineRule="auto"/>
        <w:ind w:left="0"/>
        <w:jc w:val="both"/>
        <w:rPr>
          <w:rFonts w:ascii="Times New Roman" w:hAnsi="Times New Roman" w:cs="Times New Roman"/>
          <w:bCs/>
          <w:sz w:val="24"/>
          <w:szCs w:val="24"/>
          <w:lang w:val="fr-CI"/>
        </w:rPr>
      </w:pPr>
      <w:del w:id="388" w:author="MK" w:date="2024-06-30T13:42:00Z" w16du:dateUtc="2024-06-30T11:42:00Z">
        <w:r w:rsidDel="007B1E64">
          <w:rPr>
            <w:rFonts w:ascii="Times New Roman" w:hAnsi="Times New Roman" w:cs="Times New Roman"/>
            <w:bCs/>
            <w:sz w:val="24"/>
            <w:szCs w:val="24"/>
            <w:lang w:val="fr-CI"/>
          </w:rPr>
          <w:delText xml:space="preserve">NOTRE </w:delText>
        </w:r>
      </w:del>
      <w:ins w:id="389" w:author="MK" w:date="2024-06-30T13:42:00Z" w16du:dateUtc="2024-06-30T11:42:00Z">
        <w:r w:rsidR="007B1E64">
          <w:rPr>
            <w:rFonts w:ascii="Times New Roman" w:hAnsi="Times New Roman" w:cs="Times New Roman"/>
            <w:bCs/>
            <w:sz w:val="24"/>
            <w:szCs w:val="24"/>
            <w:lang w:val="fr-CI"/>
          </w:rPr>
          <w:t>N</w:t>
        </w:r>
        <w:r w:rsidR="007B1E64">
          <w:rPr>
            <w:rFonts w:ascii="Times New Roman" w:hAnsi="Times New Roman" w:cs="Times New Roman"/>
            <w:bCs/>
            <w:sz w:val="24"/>
            <w:szCs w:val="24"/>
            <w:lang w:val="fr-CI"/>
          </w:rPr>
          <w:t>otre</w:t>
        </w:r>
        <w:r w:rsidR="007B1E64">
          <w:rPr>
            <w:rFonts w:ascii="Times New Roman" w:hAnsi="Times New Roman" w:cs="Times New Roman"/>
            <w:bCs/>
            <w:sz w:val="24"/>
            <w:szCs w:val="24"/>
            <w:lang w:val="fr-CI"/>
          </w:rPr>
          <w:t xml:space="preserve"> </w:t>
        </w:r>
      </w:ins>
      <w:del w:id="390" w:author="MK" w:date="2024-06-30T13:42:00Z" w16du:dateUtc="2024-06-30T11:42:00Z">
        <w:r w:rsidDel="007B1E64">
          <w:rPr>
            <w:rFonts w:ascii="Times New Roman" w:hAnsi="Times New Roman" w:cs="Times New Roman"/>
            <w:bCs/>
            <w:sz w:val="24"/>
            <w:szCs w:val="24"/>
            <w:lang w:val="fr-CI"/>
          </w:rPr>
          <w:delText xml:space="preserve">futur </w:delText>
        </w:r>
      </w:del>
      <w:ins w:id="391" w:author="MK" w:date="2024-06-30T13:42:00Z" w16du:dateUtc="2024-06-30T11:42:00Z">
        <w:r w:rsidR="007B1E64">
          <w:rPr>
            <w:rFonts w:ascii="Times New Roman" w:hAnsi="Times New Roman" w:cs="Times New Roman"/>
            <w:bCs/>
            <w:sz w:val="24"/>
            <w:szCs w:val="24"/>
            <w:lang w:val="fr-CI"/>
          </w:rPr>
          <w:t>projet de</w:t>
        </w:r>
        <w:r w:rsidR="007B1E64">
          <w:rPr>
            <w:rFonts w:ascii="Times New Roman" w:hAnsi="Times New Roman" w:cs="Times New Roman"/>
            <w:bCs/>
            <w:sz w:val="24"/>
            <w:szCs w:val="24"/>
            <w:lang w:val="fr-CI"/>
          </w:rPr>
          <w:t xml:space="preserve"> </w:t>
        </w:r>
      </w:ins>
      <w:del w:id="392" w:author="MK" w:date="2024-06-30T13:47:00Z" w16du:dateUtc="2024-06-30T11:47:00Z">
        <w:r w:rsidDel="009459C9">
          <w:rPr>
            <w:rFonts w:ascii="Times New Roman" w:hAnsi="Times New Roman" w:cs="Times New Roman"/>
            <w:bCs/>
            <w:sz w:val="24"/>
            <w:szCs w:val="24"/>
            <w:lang w:val="fr-CI"/>
          </w:rPr>
          <w:delText xml:space="preserve">mémoire sera subdivisé en </w:delText>
        </w:r>
      </w:del>
      <w:del w:id="393" w:author="MK" w:date="2024-06-30T13:42:00Z" w16du:dateUtc="2024-06-30T11:42:00Z">
        <w:r w:rsidDel="002B11D6">
          <w:rPr>
            <w:rFonts w:ascii="Times New Roman" w:hAnsi="Times New Roman" w:cs="Times New Roman"/>
            <w:bCs/>
            <w:sz w:val="24"/>
            <w:szCs w:val="24"/>
            <w:lang w:val="fr-CI"/>
          </w:rPr>
          <w:delText xml:space="preserve">4 </w:delText>
        </w:r>
      </w:del>
      <w:del w:id="394" w:author="MK" w:date="2024-06-30T13:47:00Z" w16du:dateUtc="2024-06-30T11:47:00Z">
        <w:r w:rsidDel="009459C9">
          <w:rPr>
            <w:rFonts w:ascii="Times New Roman" w:hAnsi="Times New Roman" w:cs="Times New Roman"/>
            <w:bCs/>
            <w:sz w:val="24"/>
            <w:szCs w:val="24"/>
            <w:lang w:val="fr-CI"/>
          </w:rPr>
          <w:delText>parties. Au niveau de l’introduction nous allons parler du contexte général de la RSE , présenter l’entreprise MTN et montrer son importance dans le secteur des télécommunications.</w:delText>
        </w:r>
      </w:del>
    </w:p>
    <w:p w14:paraId="5076B5CF" w14:textId="3B382D05" w:rsidR="00FA1AC7" w:rsidDel="009459C9" w:rsidRDefault="00FA1AC7" w:rsidP="00FA1AC7">
      <w:pPr>
        <w:pStyle w:val="Paragraphedeliste"/>
        <w:spacing w:after="0" w:line="360" w:lineRule="auto"/>
        <w:ind w:left="0"/>
        <w:jc w:val="both"/>
        <w:rPr>
          <w:del w:id="395" w:author="MK" w:date="2024-06-30T13:47:00Z" w16du:dateUtc="2024-06-30T11:47:00Z"/>
          <w:rFonts w:ascii="Times New Roman" w:hAnsi="Times New Roman" w:cs="Times New Roman"/>
          <w:bCs/>
          <w:sz w:val="24"/>
          <w:szCs w:val="24"/>
          <w:lang w:val="fr-CI"/>
        </w:rPr>
      </w:pPr>
      <w:del w:id="396" w:author="MK" w:date="2024-06-30T13:43:00Z" w16du:dateUtc="2024-06-30T11:43:00Z">
        <w:r w:rsidDel="00650EB2">
          <w:rPr>
            <w:rFonts w:ascii="Times New Roman" w:hAnsi="Times New Roman" w:cs="Times New Roman"/>
            <w:bCs/>
            <w:sz w:val="24"/>
            <w:szCs w:val="24"/>
            <w:lang w:val="fr-CI"/>
          </w:rPr>
          <w:delText xml:space="preserve">LE </w:delText>
        </w:r>
      </w:del>
      <w:del w:id="397" w:author="MK" w:date="2024-06-30T13:47:00Z" w16du:dateUtc="2024-06-30T11:47:00Z">
        <w:r w:rsidDel="009459C9">
          <w:rPr>
            <w:rFonts w:ascii="Times New Roman" w:hAnsi="Times New Roman" w:cs="Times New Roman"/>
            <w:bCs/>
            <w:sz w:val="24"/>
            <w:szCs w:val="24"/>
            <w:lang w:val="fr-CI"/>
          </w:rPr>
          <w:delText xml:space="preserve">CHAPITRE 1 sera intitulé cadre théorique. Dans cette partie nous allons définir les mots clés, dire pourquoi on a choisi ce sujet, identifier la problématique et le cadre de référence théorique, rédiger la revue critique de littérature. </w:delText>
        </w:r>
      </w:del>
      <w:del w:id="398" w:author="MK" w:date="2024-06-30T13:44:00Z" w16du:dateUtc="2024-06-30T11:44:00Z">
        <w:r w:rsidDel="00531E7D">
          <w:rPr>
            <w:rFonts w:ascii="Times New Roman" w:hAnsi="Times New Roman" w:cs="Times New Roman"/>
            <w:bCs/>
            <w:sz w:val="24"/>
            <w:szCs w:val="24"/>
            <w:lang w:val="fr-CI"/>
          </w:rPr>
          <w:delText>ENSUITE</w:delText>
        </w:r>
      </w:del>
      <w:del w:id="399" w:author="MK" w:date="2024-06-30T13:47:00Z" w16du:dateUtc="2024-06-30T11:47:00Z">
        <w:r w:rsidDel="009459C9">
          <w:rPr>
            <w:rFonts w:ascii="Times New Roman" w:hAnsi="Times New Roman" w:cs="Times New Roman"/>
            <w:bCs/>
            <w:sz w:val="24"/>
            <w:szCs w:val="24"/>
            <w:lang w:val="fr-CI"/>
          </w:rPr>
          <w:delText xml:space="preserve">, </w:delText>
        </w:r>
      </w:del>
      <w:del w:id="400" w:author="MK" w:date="2024-06-30T13:44:00Z" w16du:dateUtc="2024-06-30T11:44:00Z">
        <w:r w:rsidDel="00531E7D">
          <w:rPr>
            <w:rFonts w:ascii="Times New Roman" w:hAnsi="Times New Roman" w:cs="Times New Roman"/>
            <w:bCs/>
            <w:sz w:val="24"/>
            <w:szCs w:val="24"/>
            <w:lang w:val="fr-CI"/>
          </w:rPr>
          <w:delText xml:space="preserve">LE </w:delText>
        </w:r>
      </w:del>
      <w:del w:id="401" w:author="MK" w:date="2024-06-30T13:47:00Z" w16du:dateUtc="2024-06-30T11:47:00Z">
        <w:r w:rsidDel="009459C9">
          <w:rPr>
            <w:rFonts w:ascii="Times New Roman" w:hAnsi="Times New Roman" w:cs="Times New Roman"/>
            <w:bCs/>
            <w:sz w:val="24"/>
            <w:szCs w:val="24"/>
            <w:lang w:val="fr-CI"/>
          </w:rPr>
          <w:delText>CHAPITRE 2 sera intitulé Approche méthodologique , il sera composé du champ d’investigation ,de l’échantillonnage ,des techniques de collecte de données , de l’approche  d’analyse et des difficultés et limite de l’étude .</w:delText>
        </w:r>
      </w:del>
      <w:del w:id="402" w:author="MK" w:date="2024-06-30T13:44:00Z" w16du:dateUtc="2024-06-30T11:44:00Z">
        <w:r w:rsidDel="00531E7D">
          <w:rPr>
            <w:rFonts w:ascii="Times New Roman" w:hAnsi="Times New Roman" w:cs="Times New Roman"/>
            <w:bCs/>
            <w:sz w:val="24"/>
            <w:szCs w:val="24"/>
            <w:lang w:val="fr-CI"/>
          </w:rPr>
          <w:delText xml:space="preserve">LE CHAPITRE </w:delText>
        </w:r>
      </w:del>
      <w:del w:id="403" w:author="MK" w:date="2024-06-30T13:47:00Z" w16du:dateUtc="2024-06-30T11:47:00Z">
        <w:r w:rsidDel="009459C9">
          <w:rPr>
            <w:rFonts w:ascii="Times New Roman" w:hAnsi="Times New Roman" w:cs="Times New Roman"/>
            <w:bCs/>
            <w:sz w:val="24"/>
            <w:szCs w:val="24"/>
            <w:lang w:val="fr-CI"/>
          </w:rPr>
          <w:delText xml:space="preserve">3 parlera de la RSE chez MTN en </w:delText>
        </w:r>
      </w:del>
      <w:del w:id="404" w:author="MK" w:date="2024-06-30T12:20:00Z" w16du:dateUtc="2024-06-30T10:20:00Z">
        <w:r w:rsidDel="00882FFB">
          <w:rPr>
            <w:rFonts w:ascii="Times New Roman" w:hAnsi="Times New Roman" w:cs="Times New Roman"/>
            <w:bCs/>
            <w:sz w:val="24"/>
            <w:szCs w:val="24"/>
            <w:lang w:val="fr-CI"/>
          </w:rPr>
          <w:delText>côte d’i</w:delText>
        </w:r>
      </w:del>
      <w:del w:id="405" w:author="MK" w:date="2024-06-30T13:47:00Z" w16du:dateUtc="2024-06-30T11:47:00Z">
        <w:r w:rsidDel="009459C9">
          <w:rPr>
            <w:rFonts w:ascii="Times New Roman" w:hAnsi="Times New Roman" w:cs="Times New Roman"/>
            <w:bCs/>
            <w:sz w:val="24"/>
            <w:szCs w:val="24"/>
            <w:lang w:val="fr-CI"/>
          </w:rPr>
          <w:delText xml:space="preserve">voire  on va parler dans cette partie de l’historique de MTN en </w:delText>
        </w:r>
      </w:del>
      <w:del w:id="406" w:author="MK" w:date="2024-06-30T12:20:00Z" w16du:dateUtc="2024-06-30T10:20:00Z">
        <w:r w:rsidDel="00882FFB">
          <w:rPr>
            <w:rFonts w:ascii="Times New Roman" w:hAnsi="Times New Roman" w:cs="Times New Roman"/>
            <w:bCs/>
            <w:sz w:val="24"/>
            <w:szCs w:val="24"/>
            <w:lang w:val="fr-CI"/>
          </w:rPr>
          <w:delText>côte d’i</w:delText>
        </w:r>
      </w:del>
      <w:del w:id="407" w:author="MK" w:date="2024-06-30T13:47:00Z" w16du:dateUtc="2024-06-30T11:47:00Z">
        <w:r w:rsidDel="009459C9">
          <w:rPr>
            <w:rFonts w:ascii="Times New Roman" w:hAnsi="Times New Roman" w:cs="Times New Roman"/>
            <w:bCs/>
            <w:sz w:val="24"/>
            <w:szCs w:val="24"/>
            <w:lang w:val="fr-CI"/>
          </w:rPr>
          <w:delText>voire  ,des initiatives RSE mises en place par MTN dans le pays et voir comment les initiatives RSE mise en place par MTN influencent positivement la perception des parties prenantes et dans LE CHAPITRE 4 faire la conclusion.</w:delText>
        </w:r>
      </w:del>
    </w:p>
    <w:p w14:paraId="75299386" w14:textId="77777777" w:rsidR="00FA1AC7" w:rsidRDefault="00FA1AC7" w:rsidP="00FA1AC7">
      <w:pPr>
        <w:pStyle w:val="Paragraphedeliste"/>
        <w:spacing w:after="0" w:line="360" w:lineRule="auto"/>
        <w:ind w:left="0"/>
        <w:jc w:val="both"/>
        <w:rPr>
          <w:rFonts w:ascii="Times New Roman" w:hAnsi="Times New Roman" w:cs="Times New Roman"/>
          <w:b/>
          <w:sz w:val="24"/>
          <w:szCs w:val="24"/>
          <w:lang w:val="fr-CI"/>
        </w:rPr>
      </w:pPr>
    </w:p>
    <w:p w14:paraId="50A6C889" w14:textId="21C9F893" w:rsidR="00B2277D" w:rsidRDefault="009459C9" w:rsidP="00B2277D">
      <w:pPr>
        <w:pStyle w:val="Paragraphedeliste"/>
        <w:spacing w:after="0" w:line="360" w:lineRule="auto"/>
        <w:ind w:left="0"/>
        <w:jc w:val="both"/>
        <w:rPr>
          <w:ins w:id="408" w:author="MK" w:date="2024-06-30T13:49:00Z" w16du:dateUtc="2024-06-30T11:49:00Z"/>
          <w:rFonts w:ascii="Times New Roman" w:hAnsi="Times New Roman" w:cs="Times New Roman"/>
          <w:b/>
          <w:sz w:val="24"/>
          <w:szCs w:val="24"/>
          <w:lang w:val="fr-CI"/>
        </w:rPr>
      </w:pPr>
      <w:ins w:id="409" w:author="MK" w:date="2024-06-30T13:47:00Z" w16du:dateUtc="2024-06-30T11:47:00Z">
        <w:r>
          <w:rPr>
            <w:rFonts w:ascii="Times New Roman" w:hAnsi="Times New Roman" w:cs="Times New Roman"/>
            <w:b/>
            <w:sz w:val="24"/>
            <w:szCs w:val="24"/>
            <w:lang w:val="fr-CI"/>
          </w:rPr>
          <w:t>Dans sa phase active, le mémoire sera composé de trois parties essentielles</w:t>
        </w:r>
      </w:ins>
      <w:ins w:id="410" w:author="MK" w:date="2024-06-30T13:49:00Z" w16du:dateUtc="2024-06-30T11:49:00Z">
        <w:r w:rsidR="00B2277D">
          <w:rPr>
            <w:rFonts w:ascii="Times New Roman" w:hAnsi="Times New Roman" w:cs="Times New Roman"/>
            <w:b/>
            <w:sz w:val="24"/>
            <w:szCs w:val="24"/>
            <w:lang w:val="fr-CI"/>
          </w:rPr>
          <w:t>.</w:t>
        </w:r>
      </w:ins>
    </w:p>
    <w:p w14:paraId="540A4266" w14:textId="72B089CD" w:rsidR="00B2277D" w:rsidRDefault="00B2277D" w:rsidP="00B2277D">
      <w:pPr>
        <w:pStyle w:val="Paragraphedeliste"/>
        <w:spacing w:after="0" w:line="360" w:lineRule="auto"/>
        <w:ind w:left="0"/>
        <w:jc w:val="both"/>
        <w:rPr>
          <w:ins w:id="411" w:author="MK" w:date="2024-06-30T13:51:00Z" w16du:dateUtc="2024-06-30T11:51:00Z"/>
          <w:rFonts w:ascii="Times New Roman" w:hAnsi="Times New Roman" w:cs="Times New Roman"/>
          <w:sz w:val="24"/>
          <w:szCs w:val="24"/>
          <w:lang w:val="fr-CI"/>
        </w:rPr>
      </w:pPr>
      <w:ins w:id="412" w:author="MK" w:date="2024-06-30T13:49:00Z" w16du:dateUtc="2024-06-30T11:49:00Z">
        <w:r>
          <w:rPr>
            <w:rFonts w:ascii="Times New Roman" w:hAnsi="Times New Roman" w:cs="Times New Roman"/>
            <w:b/>
            <w:sz w:val="24"/>
            <w:szCs w:val="24"/>
            <w:lang w:val="fr-CI"/>
          </w:rPr>
          <w:t xml:space="preserve">- </w:t>
        </w:r>
      </w:ins>
      <w:ins w:id="413" w:author="MK" w:date="2024-06-30T13:47:00Z" w16du:dateUtc="2024-06-30T11:47:00Z">
        <w:r w:rsidR="009459C9" w:rsidRPr="00B2277D">
          <w:rPr>
            <w:rFonts w:ascii="Times New Roman" w:hAnsi="Times New Roman" w:cs="Times New Roman"/>
            <w:b/>
            <w:sz w:val="24"/>
            <w:szCs w:val="24"/>
            <w:lang w:val="fr-CI"/>
            <w:rPrChange w:id="414" w:author="MK" w:date="2024-06-30T13:49:00Z" w16du:dateUtc="2024-06-30T11:49:00Z">
              <w:rPr>
                <w:b/>
                <w:lang w:val="fr-CI"/>
              </w:rPr>
            </w:rPrChange>
          </w:rPr>
          <w:t>La première partie intitulée</w:t>
        </w:r>
        <w:r w:rsidRPr="00B2277D">
          <w:rPr>
            <w:rFonts w:ascii="Times New Roman" w:hAnsi="Times New Roman" w:cs="Times New Roman"/>
            <w:b/>
            <w:sz w:val="24"/>
            <w:szCs w:val="24"/>
            <w:lang w:val="fr-CI"/>
            <w:rPrChange w:id="415" w:author="MK" w:date="2024-06-30T13:49:00Z" w16du:dateUtc="2024-06-30T11:49:00Z">
              <w:rPr>
                <w:b/>
                <w:lang w:val="fr-CI"/>
              </w:rPr>
            </w:rPrChange>
          </w:rPr>
          <w:t xml:space="preserve"> </w:t>
        </w:r>
      </w:ins>
      <w:ins w:id="416" w:author="MK" w:date="2024-06-30T13:49:00Z" w16du:dateUtc="2024-06-30T11:49:00Z">
        <w:r>
          <w:rPr>
            <w:rFonts w:ascii="Times New Roman" w:hAnsi="Times New Roman" w:cs="Times New Roman"/>
            <w:b/>
            <w:sz w:val="24"/>
            <w:szCs w:val="24"/>
            <w:lang w:val="fr-CI"/>
          </w:rPr>
          <w:t>« </w:t>
        </w:r>
        <w:r>
          <w:rPr>
            <w:rFonts w:ascii="Times New Roman" w:hAnsi="Times New Roman" w:cs="Times New Roman"/>
            <w:sz w:val="24"/>
            <w:szCs w:val="24"/>
            <w:lang w:val="fr-CI"/>
          </w:rPr>
          <w:t xml:space="preserve">Etat des lieux des </w:t>
        </w:r>
        <w:r w:rsidRPr="00B2277D">
          <w:rPr>
            <w:rFonts w:ascii="Times New Roman" w:hAnsi="Times New Roman" w:cs="Times New Roman"/>
            <w:sz w:val="24"/>
            <w:szCs w:val="24"/>
            <w:lang w:val="fr-CI"/>
            <w:rPrChange w:id="417" w:author="MK" w:date="2024-06-30T13:49:00Z" w16du:dateUtc="2024-06-30T11:49:00Z">
              <w:rPr>
                <w:lang w:val="fr-CI"/>
              </w:rPr>
            </w:rPrChange>
          </w:rPr>
          <w:t xml:space="preserve">actions RSE </w:t>
        </w:r>
        <w:r>
          <w:rPr>
            <w:rFonts w:ascii="Times New Roman" w:hAnsi="Times New Roman" w:cs="Times New Roman"/>
            <w:sz w:val="24"/>
            <w:szCs w:val="24"/>
            <w:lang w:val="fr-CI"/>
          </w:rPr>
          <w:t>engag</w:t>
        </w:r>
      </w:ins>
      <w:ins w:id="418" w:author="MK" w:date="2024-06-30T13:50:00Z" w16du:dateUtc="2024-06-30T11:50:00Z">
        <w:r>
          <w:rPr>
            <w:rFonts w:ascii="Times New Roman" w:hAnsi="Times New Roman" w:cs="Times New Roman"/>
            <w:sz w:val="24"/>
            <w:szCs w:val="24"/>
            <w:lang w:val="fr-CI"/>
          </w:rPr>
          <w:t xml:space="preserve">ées par MTN CI s’attèlera à faire une cartographie des actions réalisées par MTN en matière de RSE. Cette partie </w:t>
        </w:r>
      </w:ins>
      <w:ins w:id="419" w:author="MK" w:date="2024-06-30T13:51:00Z" w16du:dateUtc="2024-06-30T11:51:00Z">
        <w:r>
          <w:rPr>
            <w:rFonts w:ascii="Times New Roman" w:hAnsi="Times New Roman" w:cs="Times New Roman"/>
            <w:sz w:val="24"/>
            <w:szCs w:val="24"/>
            <w:lang w:val="fr-CI"/>
          </w:rPr>
          <w:t>comportera deux chapitres.</w:t>
        </w:r>
      </w:ins>
    </w:p>
    <w:p w14:paraId="28A23313" w14:textId="7BFEAF2E" w:rsidR="00B2277D" w:rsidRDefault="00B2277D" w:rsidP="00B2277D">
      <w:pPr>
        <w:pStyle w:val="Paragraphedeliste"/>
        <w:spacing w:after="0" w:line="360" w:lineRule="auto"/>
        <w:ind w:left="0"/>
        <w:jc w:val="both"/>
        <w:rPr>
          <w:ins w:id="420" w:author="MK" w:date="2024-06-30T13:53:00Z" w16du:dateUtc="2024-06-30T11:53:00Z"/>
          <w:rFonts w:ascii="Times New Roman" w:hAnsi="Times New Roman" w:cs="Times New Roman"/>
          <w:sz w:val="24"/>
          <w:szCs w:val="24"/>
          <w:lang w:val="fr-CI"/>
        </w:rPr>
      </w:pPr>
      <w:ins w:id="421" w:author="MK" w:date="2024-06-30T13:51:00Z" w16du:dateUtc="2024-06-30T11:51:00Z">
        <w:r>
          <w:rPr>
            <w:rFonts w:ascii="Times New Roman" w:hAnsi="Times New Roman" w:cs="Times New Roman"/>
            <w:sz w:val="24"/>
            <w:szCs w:val="24"/>
            <w:lang w:val="fr-CI"/>
          </w:rPr>
          <w:t>La deuxième partie intitulée « </w:t>
        </w:r>
      </w:ins>
      <w:ins w:id="422" w:author="MK" w:date="2024-06-30T13:52:00Z" w16du:dateUtc="2024-06-30T11:52:00Z">
        <w:r>
          <w:rPr>
            <w:rFonts w:ascii="Times New Roman" w:hAnsi="Times New Roman" w:cs="Times New Roman"/>
            <w:sz w:val="24"/>
            <w:szCs w:val="24"/>
            <w:lang w:val="fr-CI"/>
          </w:rPr>
          <w:t>De</w:t>
        </w:r>
      </w:ins>
      <w:ins w:id="423" w:author="MK" w:date="2024-06-30T13:49:00Z" w16du:dateUtc="2024-06-30T11:49:00Z">
        <w:r>
          <w:rPr>
            <w:rFonts w:ascii="Times New Roman" w:hAnsi="Times New Roman" w:cs="Times New Roman"/>
            <w:sz w:val="24"/>
            <w:szCs w:val="24"/>
            <w:lang w:val="fr-CI"/>
          </w:rPr>
          <w:t xml:space="preserve">s perceptions des parties prenantes sur </w:t>
        </w:r>
      </w:ins>
      <w:ins w:id="424" w:author="MK" w:date="2024-06-30T13:52:00Z" w16du:dateUtc="2024-06-30T11:52:00Z">
        <w:r>
          <w:rPr>
            <w:rFonts w:ascii="Times New Roman" w:hAnsi="Times New Roman" w:cs="Times New Roman"/>
            <w:sz w:val="24"/>
            <w:szCs w:val="24"/>
            <w:lang w:val="fr-CI"/>
          </w:rPr>
          <w:t>l</w:t>
        </w:r>
      </w:ins>
      <w:ins w:id="425" w:author="MK" w:date="2024-06-30T13:49:00Z" w16du:dateUtc="2024-06-30T11:49:00Z">
        <w:r>
          <w:rPr>
            <w:rFonts w:ascii="Times New Roman" w:hAnsi="Times New Roman" w:cs="Times New Roman"/>
            <w:sz w:val="24"/>
            <w:szCs w:val="24"/>
            <w:lang w:val="fr-CI"/>
          </w:rPr>
          <w:t xml:space="preserve">es actions de RSE </w:t>
        </w:r>
      </w:ins>
      <w:ins w:id="426" w:author="MK" w:date="2024-06-30T13:52:00Z" w16du:dateUtc="2024-06-30T11:52:00Z">
        <w:r>
          <w:rPr>
            <w:rFonts w:ascii="Times New Roman" w:hAnsi="Times New Roman" w:cs="Times New Roman"/>
            <w:sz w:val="24"/>
            <w:szCs w:val="24"/>
            <w:lang w:val="fr-CI"/>
          </w:rPr>
          <w:t>de MTN CI » vise à présenter les</w:t>
        </w:r>
      </w:ins>
      <w:ins w:id="427" w:author="MK" w:date="2024-06-30T13:53:00Z" w16du:dateUtc="2024-06-30T11:53:00Z">
        <w:r>
          <w:rPr>
            <w:rFonts w:ascii="Times New Roman" w:hAnsi="Times New Roman" w:cs="Times New Roman"/>
            <w:sz w:val="24"/>
            <w:szCs w:val="24"/>
            <w:lang w:val="fr-CI"/>
          </w:rPr>
          <w:t xml:space="preserve"> résultats des enquêtes menées auprès des populations pour appréhender leur pereption des actions menées par MTN CI. Cette partie comportera également deux chapitres. </w:t>
        </w:r>
      </w:ins>
    </w:p>
    <w:p w14:paraId="718E2895" w14:textId="563BD576" w:rsidR="00B2277D" w:rsidRPr="00B2277D" w:rsidRDefault="00B2277D" w:rsidP="00B2277D">
      <w:pPr>
        <w:pStyle w:val="Paragraphedeliste"/>
        <w:spacing w:after="0" w:line="360" w:lineRule="auto"/>
        <w:ind w:left="0"/>
        <w:jc w:val="both"/>
        <w:rPr>
          <w:ins w:id="428" w:author="MK" w:date="2024-06-30T13:49:00Z" w16du:dateUtc="2024-06-30T11:49:00Z"/>
          <w:rFonts w:ascii="Times New Roman" w:hAnsi="Times New Roman" w:cs="Times New Roman"/>
          <w:sz w:val="24"/>
          <w:szCs w:val="24"/>
          <w:lang w:val="fr-CI"/>
          <w:rPrChange w:id="429" w:author="MK" w:date="2024-06-30T13:54:00Z" w16du:dateUtc="2024-06-30T11:54:00Z">
            <w:rPr>
              <w:ins w:id="430" w:author="MK" w:date="2024-06-30T13:49:00Z" w16du:dateUtc="2024-06-30T11:49:00Z"/>
              <w:lang w:val="fr-CI"/>
            </w:rPr>
          </w:rPrChange>
        </w:rPr>
        <w:pPrChange w:id="431" w:author="MK" w:date="2024-06-30T13:54:00Z" w16du:dateUtc="2024-06-30T11:54:00Z">
          <w:pPr>
            <w:pStyle w:val="Paragraphedeliste"/>
            <w:numPr>
              <w:numId w:val="2"/>
            </w:numPr>
            <w:tabs>
              <w:tab w:val="left" w:pos="0"/>
            </w:tabs>
            <w:spacing w:after="0" w:line="360" w:lineRule="auto"/>
            <w:ind w:left="1080" w:hanging="360"/>
            <w:jc w:val="both"/>
          </w:pPr>
        </w:pPrChange>
      </w:pPr>
      <w:ins w:id="432" w:author="MK" w:date="2024-06-30T13:53:00Z" w16du:dateUtc="2024-06-30T11:53:00Z">
        <w:r>
          <w:rPr>
            <w:rFonts w:ascii="Times New Roman" w:hAnsi="Times New Roman" w:cs="Times New Roman"/>
            <w:sz w:val="24"/>
            <w:szCs w:val="24"/>
            <w:lang w:val="fr-CI"/>
          </w:rPr>
          <w:t>Et enfin, la dernière partie</w:t>
        </w:r>
      </w:ins>
      <w:ins w:id="433" w:author="MK" w:date="2024-06-30T13:54:00Z" w16du:dateUtc="2024-06-30T11:54:00Z">
        <w:r>
          <w:rPr>
            <w:rFonts w:ascii="Times New Roman" w:hAnsi="Times New Roman" w:cs="Times New Roman"/>
            <w:sz w:val="24"/>
            <w:szCs w:val="24"/>
            <w:lang w:val="fr-CI"/>
          </w:rPr>
          <w:t xml:space="preserve"> intitulée « Des perspectives </w:t>
        </w:r>
      </w:ins>
      <w:ins w:id="434" w:author="MK" w:date="2024-06-30T13:49:00Z" w16du:dateUtc="2024-06-30T11:49:00Z">
        <w:r w:rsidRPr="00B2277D">
          <w:rPr>
            <w:rFonts w:ascii="Times New Roman" w:hAnsi="Times New Roman" w:cs="Times New Roman"/>
            <w:sz w:val="24"/>
            <w:szCs w:val="24"/>
            <w:lang w:val="fr-CI"/>
            <w:rPrChange w:id="435" w:author="MK" w:date="2024-06-30T13:54:00Z" w16du:dateUtc="2024-06-30T11:54:00Z">
              <w:rPr>
                <w:lang w:val="fr-CI"/>
              </w:rPr>
            </w:rPrChange>
          </w:rPr>
          <w:t xml:space="preserve"> communication</w:t>
        </w:r>
      </w:ins>
      <w:ins w:id="436" w:author="MK" w:date="2024-06-30T13:54:00Z" w16du:dateUtc="2024-06-30T11:54:00Z">
        <w:r>
          <w:rPr>
            <w:rFonts w:ascii="Times New Roman" w:hAnsi="Times New Roman" w:cs="Times New Roman"/>
            <w:sz w:val="24"/>
            <w:szCs w:val="24"/>
            <w:lang w:val="fr-CI"/>
          </w:rPr>
          <w:t>nelles et actions RSE à MTN Ci vise à analyser</w:t>
        </w:r>
      </w:ins>
      <w:ins w:id="437" w:author="MK" w:date="2024-06-30T13:55:00Z" w16du:dateUtc="2024-06-30T11:55:00Z">
        <w:r>
          <w:rPr>
            <w:rFonts w:ascii="Times New Roman" w:hAnsi="Times New Roman" w:cs="Times New Roman"/>
            <w:sz w:val="24"/>
            <w:szCs w:val="24"/>
            <w:lang w:val="fr-CI"/>
          </w:rPr>
          <w:t xml:space="preserve"> la perspective communicationnelles pour accompagner les</w:t>
        </w:r>
      </w:ins>
      <w:ins w:id="438" w:author="MK" w:date="2024-06-30T13:49:00Z" w16du:dateUtc="2024-06-30T11:49:00Z">
        <w:r w:rsidRPr="00B2277D">
          <w:rPr>
            <w:rFonts w:ascii="Times New Roman" w:hAnsi="Times New Roman" w:cs="Times New Roman"/>
            <w:sz w:val="24"/>
            <w:szCs w:val="24"/>
            <w:lang w:val="fr-CI"/>
            <w:rPrChange w:id="439" w:author="MK" w:date="2024-06-30T13:54:00Z" w16du:dateUtc="2024-06-30T11:54:00Z">
              <w:rPr>
                <w:lang w:val="fr-CI"/>
              </w:rPr>
            </w:rPrChange>
          </w:rPr>
          <w:t xml:space="preserve"> actions afin d’évaluer leur impact dans la vulgarisation de l’image écoresponsable de l’entreprise MTN</w:t>
        </w:r>
      </w:ins>
      <w:ins w:id="440" w:author="MK" w:date="2024-06-30T13:55:00Z" w16du:dateUtc="2024-06-30T11:55:00Z">
        <w:r>
          <w:rPr>
            <w:rFonts w:ascii="Times New Roman" w:hAnsi="Times New Roman" w:cs="Times New Roman"/>
            <w:sz w:val="24"/>
            <w:szCs w:val="24"/>
            <w:lang w:val="fr-CI"/>
          </w:rPr>
          <w:t xml:space="preserve"> CI</w:t>
        </w:r>
      </w:ins>
    </w:p>
    <w:p w14:paraId="0D0070F9" w14:textId="75B7BD4F" w:rsidR="009459C9" w:rsidRDefault="009459C9" w:rsidP="00FA1AC7">
      <w:pPr>
        <w:pStyle w:val="Paragraphedeliste"/>
        <w:spacing w:after="0" w:line="360" w:lineRule="auto"/>
        <w:ind w:left="0"/>
        <w:jc w:val="both"/>
        <w:rPr>
          <w:rFonts w:ascii="Times New Roman" w:hAnsi="Times New Roman" w:cs="Times New Roman"/>
          <w:b/>
          <w:sz w:val="24"/>
          <w:szCs w:val="24"/>
          <w:lang w:val="fr-CI"/>
        </w:rPr>
      </w:pPr>
    </w:p>
    <w:p w14:paraId="3831830F" w14:textId="77777777" w:rsidR="00FA1AC7" w:rsidRDefault="00FA1AC7" w:rsidP="00FA1AC7">
      <w:pPr>
        <w:pStyle w:val="Paragraphedeliste"/>
        <w:spacing w:after="0" w:line="360" w:lineRule="auto"/>
        <w:ind w:left="0"/>
        <w:jc w:val="both"/>
        <w:rPr>
          <w:rFonts w:ascii="Times New Roman" w:hAnsi="Times New Roman" w:cs="Times New Roman"/>
          <w:b/>
          <w:sz w:val="24"/>
          <w:szCs w:val="24"/>
          <w:lang w:val="fr-CI"/>
        </w:rPr>
      </w:pPr>
    </w:p>
    <w:p w14:paraId="5E7DB9CD"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184DE822"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7FCF2116"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483546CC"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3EE9D90D"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2C389281"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11591CFB"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22B992EA"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4445EAA8"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49480C18"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6C04BF1F"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0D24F044"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5D2218AC"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001972A1"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6B4F2C6E"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57685CAA"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59B7D22E"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7C07022D" w14:textId="77777777" w:rsidR="00FA1AC7" w:rsidRDefault="00FA1AC7" w:rsidP="00FA1AC7">
      <w:pPr>
        <w:spacing w:after="0" w:line="360" w:lineRule="auto"/>
        <w:jc w:val="both"/>
        <w:rPr>
          <w:rFonts w:ascii="Times New Roman" w:hAnsi="Times New Roman" w:cs="Times New Roman"/>
          <w:sz w:val="24"/>
          <w:szCs w:val="24"/>
          <w:highlight w:val="green"/>
          <w:lang w:val="fr-CI"/>
        </w:rPr>
      </w:pPr>
    </w:p>
    <w:p w14:paraId="33EB85E3"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CONCLUSION </w:t>
      </w:r>
    </w:p>
    <w:p w14:paraId="6D7C33F2" w14:textId="77777777" w:rsidR="00FA1AC7" w:rsidRDefault="00FA1AC7" w:rsidP="00FA1AC7">
      <w:pPr>
        <w:rPr>
          <w:rFonts w:ascii="Times New Roman" w:hAnsi="Times New Roman" w:cs="Times New Roman"/>
          <w:sz w:val="24"/>
          <w:szCs w:val="24"/>
          <w:lang w:val="fr-CI"/>
        </w:rPr>
      </w:pPr>
    </w:p>
    <w:p w14:paraId="50E1CCFD" w14:textId="4B6C018F" w:rsidR="00FA1AC7" w:rsidRDefault="00FA1AC7" w:rsidP="007E1613">
      <w:pPr>
        <w:spacing w:line="360" w:lineRule="auto"/>
        <w:jc w:val="both"/>
        <w:rPr>
          <w:rFonts w:ascii="Times New Roman" w:hAnsi="Times New Roman" w:cs="Times New Roman"/>
          <w:sz w:val="24"/>
          <w:szCs w:val="24"/>
          <w:lang w:val="fr-CI"/>
        </w:rPr>
        <w:pPrChange w:id="441" w:author="MK" w:date="2024-06-30T12:36:00Z" w16du:dateUtc="2024-06-30T10:36:00Z">
          <w:pPr>
            <w:jc w:val="both"/>
          </w:pPr>
        </w:pPrChange>
      </w:pPr>
      <w:commentRangeStart w:id="442"/>
      <w:r>
        <w:rPr>
          <w:rFonts w:ascii="Times New Roman" w:hAnsi="Times New Roman" w:cs="Times New Roman"/>
          <w:sz w:val="24"/>
          <w:szCs w:val="24"/>
          <w:lang w:val="fr-CI"/>
        </w:rPr>
        <w:t>Rappelons que le problème qui nous a</w:t>
      </w:r>
      <w:del w:id="443" w:author="MK" w:date="2024-06-30T12:32:00Z" w16du:dateUtc="2024-06-30T10:32:00Z">
        <w:r w:rsidDel="007E1613">
          <w:rPr>
            <w:rFonts w:ascii="Times New Roman" w:hAnsi="Times New Roman" w:cs="Times New Roman"/>
            <w:sz w:val="24"/>
            <w:szCs w:val="24"/>
            <w:lang w:val="fr-CI"/>
          </w:rPr>
          <w:delText>s</w:delText>
        </w:r>
      </w:del>
      <w:r>
        <w:rPr>
          <w:rFonts w:ascii="Times New Roman" w:hAnsi="Times New Roman" w:cs="Times New Roman"/>
          <w:sz w:val="24"/>
          <w:szCs w:val="24"/>
          <w:lang w:val="fr-CI"/>
        </w:rPr>
        <w:t xml:space="preserve"> mené</w:t>
      </w:r>
      <w:ins w:id="444" w:author="MK" w:date="2024-06-30T12:32:00Z" w16du:dateUtc="2024-06-30T10:32:00Z">
        <w:r w:rsidR="007E1613">
          <w:rPr>
            <w:rFonts w:ascii="Times New Roman" w:hAnsi="Times New Roman" w:cs="Times New Roman"/>
            <w:sz w:val="24"/>
            <w:szCs w:val="24"/>
            <w:lang w:val="fr-CI"/>
          </w:rPr>
          <w:t>s</w:t>
        </w:r>
      </w:ins>
      <w:r>
        <w:rPr>
          <w:rFonts w:ascii="Times New Roman" w:hAnsi="Times New Roman" w:cs="Times New Roman"/>
          <w:sz w:val="24"/>
          <w:szCs w:val="24"/>
          <w:lang w:val="fr-CI"/>
        </w:rPr>
        <w:t xml:space="preserve"> jusqu’</w:t>
      </w:r>
      <w:del w:id="445" w:author="MK" w:date="2024-06-30T12:29:00Z" w16du:dateUtc="2024-06-30T10:29:00Z">
        <w:r w:rsidDel="007E1613">
          <w:rPr>
            <w:rFonts w:ascii="Times New Roman" w:hAnsi="Times New Roman" w:cs="Times New Roman"/>
            <w:sz w:val="24"/>
            <w:szCs w:val="24"/>
            <w:lang w:val="fr-CI"/>
          </w:rPr>
          <w:delText xml:space="preserve"> </w:delText>
        </w:r>
      </w:del>
      <w:r>
        <w:rPr>
          <w:rFonts w:ascii="Times New Roman" w:hAnsi="Times New Roman" w:cs="Times New Roman"/>
          <w:sz w:val="24"/>
          <w:szCs w:val="24"/>
          <w:lang w:val="fr-CI"/>
        </w:rPr>
        <w:t xml:space="preserve">ici était de voir comment l’intégration de la démarche RSE participe à la construction de l’image de MTN sur le marché de la téléphonie mobile en </w:t>
      </w:r>
      <w:ins w:id="446" w:author="MK" w:date="2024-06-30T12:22:00Z" w16du:dateUtc="2024-06-30T10:22:00Z">
        <w:r w:rsidR="00882FFB">
          <w:rPr>
            <w:rFonts w:ascii="Times New Roman" w:hAnsi="Times New Roman" w:cs="Times New Roman"/>
            <w:sz w:val="24"/>
            <w:szCs w:val="24"/>
            <w:lang w:val="fr-CI"/>
          </w:rPr>
          <w:t>Côte d’I</w:t>
        </w:r>
      </w:ins>
      <w:del w:id="447" w:author="MK" w:date="2024-06-30T12:20:00Z" w16du:dateUtc="2024-06-30T10:20:00Z">
        <w:r w:rsidDel="00882FFB">
          <w:rPr>
            <w:rFonts w:ascii="Times New Roman" w:hAnsi="Times New Roman" w:cs="Times New Roman"/>
            <w:sz w:val="24"/>
            <w:szCs w:val="24"/>
            <w:lang w:val="fr-CI"/>
          </w:rPr>
          <w:delText>côte d’i</w:delText>
        </w:r>
      </w:del>
      <w:r>
        <w:rPr>
          <w:rFonts w:ascii="Times New Roman" w:hAnsi="Times New Roman" w:cs="Times New Roman"/>
          <w:sz w:val="24"/>
          <w:szCs w:val="24"/>
          <w:lang w:val="fr-CI"/>
        </w:rPr>
        <w:t>voire. De cela, retenons que la mise en place des stratégies RSE au sein d’une entreprise est très importante</w:t>
      </w:r>
      <w:ins w:id="448" w:author="MK" w:date="2024-06-30T12:11:00Z" w16du:dateUtc="2024-06-30T10:11:00Z">
        <w:r w:rsidR="003B6BDB">
          <w:rPr>
            <w:rFonts w:ascii="Times New Roman" w:hAnsi="Times New Roman" w:cs="Times New Roman"/>
            <w:sz w:val="24"/>
            <w:szCs w:val="24"/>
            <w:lang w:val="fr-CI"/>
          </w:rPr>
          <w:t>,</w:t>
        </w:r>
      </w:ins>
      <w:r>
        <w:rPr>
          <w:rFonts w:ascii="Times New Roman" w:hAnsi="Times New Roman" w:cs="Times New Roman"/>
          <w:sz w:val="24"/>
          <w:szCs w:val="24"/>
          <w:lang w:val="fr-CI"/>
        </w:rPr>
        <w:t xml:space="preserve"> car, c’est un moyen pour l’entreprise de se faire du profit et surtout de prospérer. Toutefois, si ces stratégies sont mal appliquées</w:t>
      </w:r>
      <w:ins w:id="449" w:author="MK" w:date="2024-06-30T12:32:00Z" w16du:dateUtc="2024-06-30T10:32:00Z">
        <w:r w:rsidR="007E1613">
          <w:rPr>
            <w:rFonts w:ascii="Times New Roman" w:hAnsi="Times New Roman" w:cs="Times New Roman"/>
            <w:sz w:val="24"/>
            <w:szCs w:val="24"/>
            <w:lang w:val="fr-CI"/>
          </w:rPr>
          <w:t>,</w:t>
        </w:r>
      </w:ins>
      <w:r>
        <w:rPr>
          <w:rFonts w:ascii="Times New Roman" w:hAnsi="Times New Roman" w:cs="Times New Roman"/>
          <w:sz w:val="24"/>
          <w:szCs w:val="24"/>
          <w:lang w:val="fr-CI"/>
        </w:rPr>
        <w:t xml:space="preserve"> elle pourrait nuire à l’image de l’entreprise et la conduire à la faillite. Pour éviter, cela nous devons donc associer tous les départements de l’entreprise</w:t>
      </w:r>
      <w:del w:id="450" w:author="MK" w:date="2024-06-30T12:33:00Z" w16du:dateUtc="2024-06-30T10:33:00Z">
        <w:r w:rsidDel="007E1613">
          <w:rPr>
            <w:rFonts w:ascii="Times New Roman" w:hAnsi="Times New Roman" w:cs="Times New Roman"/>
            <w:sz w:val="24"/>
            <w:szCs w:val="24"/>
            <w:lang w:val="fr-CI"/>
          </w:rPr>
          <w:delText>s</w:delText>
        </w:r>
      </w:del>
      <w:r>
        <w:rPr>
          <w:rFonts w:ascii="Times New Roman" w:hAnsi="Times New Roman" w:cs="Times New Roman"/>
          <w:sz w:val="24"/>
          <w:szCs w:val="24"/>
          <w:lang w:val="fr-CI"/>
        </w:rPr>
        <w:t xml:space="preserve"> aux actions RSE et tenir compte de leurs avis et ceux des clients.</w:t>
      </w:r>
      <w:commentRangeEnd w:id="442"/>
      <w:r w:rsidR="007E1613">
        <w:rPr>
          <w:rStyle w:val="Marquedecommentaire"/>
        </w:rPr>
        <w:commentReference w:id="442"/>
      </w:r>
    </w:p>
    <w:p w14:paraId="0181EC57" w14:textId="77777777" w:rsidR="00FA1AC7" w:rsidRDefault="00FA1AC7" w:rsidP="00FA1AC7">
      <w:pPr>
        <w:rPr>
          <w:rFonts w:ascii="Times New Roman" w:hAnsi="Times New Roman" w:cs="Times New Roman"/>
          <w:sz w:val="24"/>
          <w:szCs w:val="24"/>
          <w:lang w:val="fr-CI"/>
        </w:rPr>
      </w:pPr>
      <w:r>
        <w:rPr>
          <w:rFonts w:ascii="Times New Roman" w:hAnsi="Times New Roman" w:cs="Times New Roman"/>
          <w:sz w:val="24"/>
          <w:szCs w:val="24"/>
          <w:lang w:val="fr-CI"/>
        </w:rPr>
        <w:br w:type="page"/>
      </w:r>
    </w:p>
    <w:p w14:paraId="705484B1" w14:textId="77777777" w:rsidR="00FA1AC7" w:rsidRDefault="00FA1AC7" w:rsidP="00FA1AC7">
      <w:pPr>
        <w:spacing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lastRenderedPageBreak/>
        <w:t xml:space="preserve">BIBLIOGRAPHIE </w:t>
      </w:r>
    </w:p>
    <w:p w14:paraId="75737841" w14:textId="77777777" w:rsidR="00FA1AC7" w:rsidRPr="007E1613" w:rsidRDefault="00FA1AC7" w:rsidP="00FA1AC7">
      <w:pPr>
        <w:spacing w:line="360" w:lineRule="auto"/>
        <w:jc w:val="both"/>
        <w:rPr>
          <w:rFonts w:ascii="Times New Roman" w:hAnsi="Times New Roman" w:cs="Times New Roman"/>
          <w:sz w:val="24"/>
          <w:szCs w:val="24"/>
          <w:lang w:val="fr-CI"/>
        </w:rPr>
      </w:pPr>
      <w:commentRangeStart w:id="451"/>
      <w:r w:rsidRPr="007E1613">
        <w:rPr>
          <w:rFonts w:ascii="Times New Roman" w:hAnsi="Times New Roman" w:cs="Times New Roman"/>
          <w:bCs/>
          <w:sz w:val="24"/>
          <w:szCs w:val="24"/>
          <w:lang w:val="fr-CI"/>
        </w:rPr>
        <w:t>ARCHIE B.CARROL.1991.THE PYRAMID OF CORPORATE SOCIAL RESPONSABILITY</w:t>
      </w:r>
    </w:p>
    <w:p w14:paraId="69D94807" w14:textId="77777777" w:rsidR="00FA1AC7" w:rsidRPr="007E1613" w:rsidRDefault="00FA1AC7" w:rsidP="00FA1AC7">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 xml:space="preserve">PHILIP KOTLER, NANCY LEE.2005 CORPORATE SOCIAL DOING THE MOST GOOD FOR YOUR COMPANY AND YOUR CAUSES </w:t>
      </w:r>
    </w:p>
    <w:p w14:paraId="4FAD1C78" w14:textId="77777777" w:rsidR="00FA1AC7" w:rsidRPr="007E1613" w:rsidRDefault="00FA1AC7" w:rsidP="00FA1AC7">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JOHN ELKINGTON .1994. TRIPPLE BOTTOM LINE</w:t>
      </w:r>
    </w:p>
    <w:p w14:paraId="3F29FEF6" w14:textId="77777777" w:rsidR="00FA1AC7" w:rsidRPr="007E1613" w:rsidRDefault="00FA1AC7" w:rsidP="00FA1AC7">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THOMAS.MAAK. 2005.RESPONSIBLE LEADERSHIP</w:t>
      </w:r>
    </w:p>
    <w:p w14:paraId="4926F543" w14:textId="77777777" w:rsidR="00FA1AC7" w:rsidRPr="007E1613" w:rsidRDefault="00FA1AC7" w:rsidP="00FA1AC7">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PETER SINGER. 2016.ETHICS IN THE REAL WORD</w:t>
      </w:r>
    </w:p>
    <w:p w14:paraId="769BF9A2" w14:textId="77777777" w:rsidR="00FA1AC7" w:rsidRPr="007E1613" w:rsidRDefault="00FA1AC7" w:rsidP="00FA1AC7">
      <w:pPr>
        <w:spacing w:line="360" w:lineRule="auto"/>
        <w:jc w:val="both"/>
        <w:rPr>
          <w:rFonts w:ascii="Times New Roman" w:hAnsi="Times New Roman" w:cs="Times New Roman"/>
          <w:sz w:val="24"/>
          <w:szCs w:val="24"/>
          <w:lang w:val="fr-CI"/>
        </w:rPr>
      </w:pPr>
      <w:r w:rsidRPr="007E1613">
        <w:rPr>
          <w:rFonts w:ascii="Times New Roman" w:hAnsi="Times New Roman" w:cs="Times New Roman"/>
          <w:sz w:val="24"/>
          <w:szCs w:val="24"/>
          <w:lang w:val="fr-CI"/>
        </w:rPr>
        <w:t>CHARLES MONNARD. 2014.L ETHIQUE DE LA RESPONSABILITE</w:t>
      </w:r>
      <w:commentRangeEnd w:id="451"/>
      <w:r w:rsidR="007E1613">
        <w:rPr>
          <w:rStyle w:val="Marquedecommentaire"/>
        </w:rPr>
        <w:commentReference w:id="451"/>
      </w:r>
    </w:p>
    <w:p w14:paraId="58C4A413" w14:textId="77777777" w:rsidR="00FA1AC7" w:rsidRPr="007E1613" w:rsidRDefault="00FA1AC7" w:rsidP="00FA1AC7">
      <w:pPr>
        <w:spacing w:line="360" w:lineRule="auto"/>
        <w:jc w:val="both"/>
        <w:rPr>
          <w:rFonts w:ascii="Times New Roman" w:hAnsi="Times New Roman" w:cs="Times New Roman"/>
          <w:sz w:val="24"/>
          <w:szCs w:val="24"/>
          <w:lang w:val="fr-CI"/>
        </w:rPr>
      </w:pPr>
    </w:p>
    <w:p w14:paraId="0AD76038" w14:textId="62C8A600" w:rsidR="00FA1AC7" w:rsidRPr="007E1613" w:rsidRDefault="00FA1AC7" w:rsidP="00FA1AC7">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1</w:t>
      </w:r>
      <w:r w:rsidRPr="007E1613">
        <w:rPr>
          <w:rFonts w:ascii="Times New Roman" w:hAnsi="Times New Roman" w:cs="Times New Roman"/>
          <w:sz w:val="24"/>
          <w:szCs w:val="24"/>
          <w:lang w:val="fr-CI"/>
        </w:rPr>
        <w:t xml:space="preserve"> </w:t>
      </w:r>
      <w:r w:rsidR="00000000" w:rsidRPr="007E1613">
        <w:rPr>
          <w:rFonts w:ascii="Times New Roman" w:hAnsi="Times New Roman" w:cs="Times New Roman"/>
          <w:sz w:val="24"/>
          <w:szCs w:val="24"/>
          <w:rPrChange w:id="452" w:author="MK" w:date="2024-06-30T12:34:00Z" w16du:dateUtc="2024-06-30T10:34:00Z">
            <w:rPr/>
          </w:rPrChange>
        </w:rPr>
        <w:fldChar w:fldCharType="begin"/>
      </w:r>
      <w:r w:rsidR="00000000" w:rsidRPr="007E1613">
        <w:rPr>
          <w:rFonts w:ascii="Times New Roman" w:hAnsi="Times New Roman" w:cs="Times New Roman"/>
          <w:sz w:val="24"/>
          <w:szCs w:val="24"/>
          <w:rPrChange w:id="453" w:author="MK" w:date="2024-06-30T12:34:00Z" w16du:dateUtc="2024-06-30T10:34:00Z">
            <w:rPr/>
          </w:rPrChange>
        </w:rPr>
        <w:instrText>HYPERLINK "https://www.capitainecontrat.com"</w:instrText>
      </w:r>
      <w:r w:rsidR="00000000" w:rsidRPr="007E1613">
        <w:rPr>
          <w:rFonts w:ascii="Times New Roman" w:hAnsi="Times New Roman" w:cs="Times New Roman"/>
          <w:sz w:val="24"/>
          <w:szCs w:val="24"/>
          <w:rPrChange w:id="454" w:author="MK" w:date="2024-06-30T12:34:00Z" w16du:dateUtc="2024-06-30T10:34:00Z">
            <w:rPr/>
          </w:rPrChange>
        </w:rPr>
      </w:r>
      <w:r w:rsidR="00000000" w:rsidRPr="007E1613">
        <w:rPr>
          <w:rFonts w:ascii="Times New Roman" w:hAnsi="Times New Roman" w:cs="Times New Roman"/>
          <w:sz w:val="24"/>
          <w:szCs w:val="24"/>
          <w:rPrChange w:id="455"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456" w:author="MK" w:date="2024-06-30T12:34:00Z" w16du:dateUtc="2024-06-30T10:34:00Z">
            <w:rPr>
              <w:rStyle w:val="Lienhypertexte"/>
              <w:szCs w:val="24"/>
              <w:lang w:val="fr-CI"/>
            </w:rPr>
          </w:rPrChange>
        </w:rPr>
        <w:t>https ://www.capitainecontrat.com</w:t>
      </w:r>
      <w:r w:rsidR="00000000" w:rsidRPr="007E1613">
        <w:rPr>
          <w:rStyle w:val="Lienhypertexte"/>
          <w:rFonts w:ascii="Times New Roman" w:hAnsi="Times New Roman" w:cs="Times New Roman"/>
          <w:sz w:val="24"/>
          <w:szCs w:val="24"/>
          <w:lang w:val="fr-CI"/>
          <w:rPrChange w:id="457"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 consulté le 08-03-2024 à 19</w:t>
      </w:r>
      <w:ins w:id="458" w:author="MK" w:date="2024-06-30T12:11:00Z" w16du:dateUtc="2024-06-30T10:11:00Z">
        <w:r w:rsidR="003B6BDB" w:rsidRPr="007E1613">
          <w:rPr>
            <w:rFonts w:ascii="Times New Roman" w:hAnsi="Times New Roman" w:cs="Times New Roman"/>
            <w:sz w:val="24"/>
            <w:szCs w:val="24"/>
            <w:lang w:val="fr-CI"/>
          </w:rPr>
          <w:t> h </w:t>
        </w:r>
      </w:ins>
      <w:del w:id="459" w:author="MK" w:date="2024-06-30T12:11:00Z" w16du:dateUtc="2024-06-30T10:11:00Z">
        <w:r w:rsidRPr="007E1613" w:rsidDel="003B6BDB">
          <w:rPr>
            <w:rFonts w:ascii="Times New Roman" w:hAnsi="Times New Roman" w:cs="Times New Roman"/>
            <w:sz w:val="24"/>
            <w:szCs w:val="24"/>
            <w:lang w:val="fr-CI"/>
          </w:rPr>
          <w:delText>H</w:delText>
        </w:r>
      </w:del>
      <w:r w:rsidRPr="007E1613">
        <w:rPr>
          <w:rFonts w:ascii="Times New Roman" w:hAnsi="Times New Roman" w:cs="Times New Roman"/>
          <w:sz w:val="24"/>
          <w:szCs w:val="24"/>
          <w:lang w:val="fr-CI"/>
        </w:rPr>
        <w:t>30</w:t>
      </w:r>
    </w:p>
    <w:p w14:paraId="03930CBA" w14:textId="2087379E" w:rsidR="00FA1AC7" w:rsidRPr="007E1613" w:rsidRDefault="00FA1AC7" w:rsidP="00FA1AC7">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 xml:space="preserve">2 </w:t>
      </w:r>
      <w:r w:rsidR="00000000" w:rsidRPr="007E1613">
        <w:rPr>
          <w:rFonts w:ascii="Times New Roman" w:hAnsi="Times New Roman" w:cs="Times New Roman"/>
          <w:sz w:val="24"/>
          <w:szCs w:val="24"/>
          <w:rPrChange w:id="460" w:author="MK" w:date="2024-06-30T12:34:00Z" w16du:dateUtc="2024-06-30T10:34:00Z">
            <w:rPr/>
          </w:rPrChange>
        </w:rPr>
        <w:fldChar w:fldCharType="begin"/>
      </w:r>
      <w:r w:rsidR="00000000" w:rsidRPr="007E1613">
        <w:rPr>
          <w:rFonts w:ascii="Times New Roman" w:hAnsi="Times New Roman" w:cs="Times New Roman"/>
          <w:sz w:val="24"/>
          <w:szCs w:val="24"/>
          <w:rPrChange w:id="461" w:author="MK" w:date="2024-06-30T12:34:00Z" w16du:dateUtc="2024-06-30T10:34:00Z">
            <w:rPr/>
          </w:rPrChange>
        </w:rPr>
        <w:instrText>HYPERLINK "https://lerecruteur.lefigarofrm"</w:instrText>
      </w:r>
      <w:r w:rsidR="00000000" w:rsidRPr="007E1613">
        <w:rPr>
          <w:rFonts w:ascii="Times New Roman" w:hAnsi="Times New Roman" w:cs="Times New Roman"/>
          <w:sz w:val="24"/>
          <w:szCs w:val="24"/>
          <w:rPrChange w:id="462" w:author="MK" w:date="2024-06-30T12:34:00Z" w16du:dateUtc="2024-06-30T10:34:00Z">
            <w:rPr/>
          </w:rPrChange>
        </w:rPr>
      </w:r>
      <w:r w:rsidR="00000000" w:rsidRPr="007E1613">
        <w:rPr>
          <w:rFonts w:ascii="Times New Roman" w:hAnsi="Times New Roman" w:cs="Times New Roman"/>
          <w:sz w:val="24"/>
          <w:szCs w:val="24"/>
          <w:rPrChange w:id="463"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464" w:author="MK" w:date="2024-06-30T12:34:00Z" w16du:dateUtc="2024-06-30T10:34:00Z">
            <w:rPr>
              <w:rStyle w:val="Lienhypertexte"/>
              <w:szCs w:val="24"/>
              <w:lang w:val="fr-CI"/>
            </w:rPr>
          </w:rPrChange>
        </w:rPr>
        <w:t>https://lerecruteur.lefigarofr</w:t>
      </w:r>
      <w:r w:rsidR="00000000" w:rsidRPr="007E1613">
        <w:rPr>
          <w:rStyle w:val="Lienhypertexte"/>
          <w:rFonts w:ascii="Times New Roman" w:hAnsi="Times New Roman" w:cs="Times New Roman"/>
          <w:sz w:val="24"/>
          <w:szCs w:val="24"/>
          <w:lang w:val="fr-CI"/>
          <w:rPrChange w:id="465"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 consulté le 08-03-2024 à 19</w:t>
      </w:r>
      <w:ins w:id="466" w:author="MK" w:date="2024-06-30T12:12:00Z" w16du:dateUtc="2024-06-30T10:12:00Z">
        <w:r w:rsidR="003B6BDB" w:rsidRPr="007E1613">
          <w:rPr>
            <w:rFonts w:ascii="Times New Roman" w:hAnsi="Times New Roman" w:cs="Times New Roman"/>
            <w:sz w:val="24"/>
            <w:szCs w:val="24"/>
            <w:lang w:val="fr-CI"/>
          </w:rPr>
          <w:t> h </w:t>
        </w:r>
      </w:ins>
      <w:del w:id="467" w:author="MK" w:date="2024-06-30T12:12:00Z" w16du:dateUtc="2024-06-30T10:12:00Z">
        <w:r w:rsidRPr="007E1613" w:rsidDel="003B6BDB">
          <w:rPr>
            <w:rFonts w:ascii="Times New Roman" w:hAnsi="Times New Roman" w:cs="Times New Roman"/>
            <w:sz w:val="24"/>
            <w:szCs w:val="24"/>
            <w:lang w:val="fr-CI"/>
          </w:rPr>
          <w:delText>H</w:delText>
        </w:r>
      </w:del>
      <w:r w:rsidRPr="007E1613">
        <w:rPr>
          <w:rFonts w:ascii="Times New Roman" w:hAnsi="Times New Roman" w:cs="Times New Roman"/>
          <w:sz w:val="24"/>
          <w:szCs w:val="24"/>
          <w:lang w:val="fr-CI"/>
        </w:rPr>
        <w:t>35</w:t>
      </w:r>
    </w:p>
    <w:p w14:paraId="3B5C00E1" w14:textId="468DDA42" w:rsidR="00FA1AC7" w:rsidRPr="007E1613" w:rsidRDefault="00FA1AC7" w:rsidP="00FA1AC7">
      <w:pPr>
        <w:spacing w:line="360" w:lineRule="auto"/>
        <w:rPr>
          <w:rFonts w:ascii="Times New Roman" w:hAnsi="Times New Roman" w:cs="Times New Roman"/>
          <w:sz w:val="24"/>
          <w:szCs w:val="24"/>
          <w:vertAlign w:val="superscript"/>
          <w:lang w:val="fr-CI"/>
        </w:rPr>
      </w:pPr>
      <w:r w:rsidRPr="007E1613">
        <w:rPr>
          <w:rFonts w:ascii="Times New Roman" w:hAnsi="Times New Roman" w:cs="Times New Roman"/>
          <w:sz w:val="24"/>
          <w:szCs w:val="24"/>
          <w:vertAlign w:val="superscript"/>
          <w:lang w:val="fr-CI"/>
        </w:rPr>
        <w:t xml:space="preserve">3 </w:t>
      </w:r>
      <w:r w:rsidR="00000000" w:rsidRPr="007E1613">
        <w:rPr>
          <w:rFonts w:ascii="Times New Roman" w:hAnsi="Times New Roman" w:cs="Times New Roman"/>
          <w:sz w:val="24"/>
          <w:szCs w:val="24"/>
          <w:rPrChange w:id="468" w:author="MK" w:date="2024-06-30T12:34:00Z" w16du:dateUtc="2024-06-30T10:34:00Z">
            <w:rPr/>
          </w:rPrChange>
        </w:rPr>
        <w:fldChar w:fldCharType="begin"/>
      </w:r>
      <w:r w:rsidR="00000000" w:rsidRPr="007E1613">
        <w:rPr>
          <w:rFonts w:ascii="Times New Roman" w:hAnsi="Times New Roman" w:cs="Times New Roman"/>
          <w:sz w:val="24"/>
          <w:szCs w:val="24"/>
          <w:rPrChange w:id="469" w:author="MK" w:date="2024-06-30T12:34:00Z" w16du:dateUtc="2024-06-30T10:34:00Z">
            <w:rPr/>
          </w:rPrChange>
        </w:rPr>
        <w:instrText>HYPERLINK "https://africabnew.comr"</w:instrText>
      </w:r>
      <w:r w:rsidR="00000000" w:rsidRPr="007E1613">
        <w:rPr>
          <w:rFonts w:ascii="Times New Roman" w:hAnsi="Times New Roman" w:cs="Times New Roman"/>
          <w:sz w:val="24"/>
          <w:szCs w:val="24"/>
          <w:rPrChange w:id="470" w:author="MK" w:date="2024-06-30T12:34:00Z" w16du:dateUtc="2024-06-30T10:34:00Z">
            <w:rPr/>
          </w:rPrChange>
        </w:rPr>
      </w:r>
      <w:r w:rsidR="00000000" w:rsidRPr="007E1613">
        <w:rPr>
          <w:rFonts w:ascii="Times New Roman" w:hAnsi="Times New Roman" w:cs="Times New Roman"/>
          <w:sz w:val="24"/>
          <w:szCs w:val="24"/>
          <w:rPrChange w:id="471"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472" w:author="MK" w:date="2024-06-30T12:34:00Z" w16du:dateUtc="2024-06-30T10:34:00Z">
            <w:rPr>
              <w:rStyle w:val="Lienhypertexte"/>
              <w:szCs w:val="24"/>
              <w:lang w:val="fr-CI"/>
            </w:rPr>
          </w:rPrChange>
        </w:rPr>
        <w:t>https://africabnew.com</w:t>
      </w:r>
      <w:r w:rsidR="00000000" w:rsidRPr="007E1613">
        <w:rPr>
          <w:rStyle w:val="Lienhypertexte"/>
          <w:rFonts w:ascii="Times New Roman" w:hAnsi="Times New Roman" w:cs="Times New Roman"/>
          <w:sz w:val="24"/>
          <w:szCs w:val="24"/>
          <w:lang w:val="fr-CI"/>
          <w:rPrChange w:id="473"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 consulté le 08-03-2024 à 19</w:t>
      </w:r>
      <w:ins w:id="474" w:author="MK" w:date="2024-06-30T12:12:00Z" w16du:dateUtc="2024-06-30T10:12:00Z">
        <w:r w:rsidR="003B6BDB" w:rsidRPr="007E1613">
          <w:rPr>
            <w:rFonts w:ascii="Times New Roman" w:hAnsi="Times New Roman" w:cs="Times New Roman"/>
            <w:sz w:val="24"/>
            <w:szCs w:val="24"/>
            <w:lang w:val="fr-CI"/>
          </w:rPr>
          <w:t> h </w:t>
        </w:r>
      </w:ins>
      <w:del w:id="475" w:author="MK" w:date="2024-06-30T12:12:00Z" w16du:dateUtc="2024-06-30T10:12:00Z">
        <w:r w:rsidRPr="007E1613" w:rsidDel="003B6BDB">
          <w:rPr>
            <w:rFonts w:ascii="Times New Roman" w:hAnsi="Times New Roman" w:cs="Times New Roman"/>
            <w:sz w:val="24"/>
            <w:szCs w:val="24"/>
            <w:lang w:val="fr-CI"/>
          </w:rPr>
          <w:delText>H</w:delText>
        </w:r>
      </w:del>
      <w:r w:rsidRPr="007E1613">
        <w:rPr>
          <w:rFonts w:ascii="Times New Roman" w:hAnsi="Times New Roman" w:cs="Times New Roman"/>
          <w:sz w:val="24"/>
          <w:szCs w:val="24"/>
          <w:lang w:val="fr-CI"/>
        </w:rPr>
        <w:t>40</w:t>
      </w:r>
    </w:p>
    <w:p w14:paraId="539A9240" w14:textId="77777777" w:rsidR="00FA1AC7" w:rsidRPr="007E1613" w:rsidRDefault="00FA1AC7" w:rsidP="00FA1AC7">
      <w:pPr>
        <w:rPr>
          <w:rFonts w:ascii="Times New Roman" w:hAnsi="Times New Roman" w:cs="Times New Roman"/>
          <w:sz w:val="24"/>
          <w:szCs w:val="24"/>
          <w:lang w:val="fr-CI"/>
          <w:rPrChange w:id="476" w:author="MK" w:date="2024-06-30T12:34:00Z" w16du:dateUtc="2024-06-30T10:34:00Z">
            <w:rPr>
              <w:rFonts w:cstheme="minorHAnsi"/>
              <w:sz w:val="20"/>
              <w:szCs w:val="20"/>
              <w:lang w:val="fr-CI"/>
            </w:rPr>
          </w:rPrChange>
        </w:rPr>
      </w:pPr>
    </w:p>
    <w:p w14:paraId="6BE98B45" w14:textId="25C99679" w:rsidR="00FA1AC7" w:rsidRPr="007E1613" w:rsidRDefault="00FA1AC7" w:rsidP="00FA1AC7">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1</w:t>
      </w:r>
      <w:r w:rsidRPr="007E1613">
        <w:rPr>
          <w:rFonts w:ascii="Times New Roman" w:hAnsi="Times New Roman" w:cs="Times New Roman"/>
          <w:sz w:val="24"/>
          <w:szCs w:val="24"/>
          <w:lang w:val="fr-CI"/>
        </w:rPr>
        <w:t xml:space="preserve"> </w:t>
      </w:r>
      <w:r w:rsidR="00000000" w:rsidRPr="007E1613">
        <w:rPr>
          <w:rFonts w:ascii="Times New Roman" w:hAnsi="Times New Roman" w:cs="Times New Roman"/>
          <w:sz w:val="24"/>
          <w:szCs w:val="24"/>
          <w:rPrChange w:id="477" w:author="MK" w:date="2024-06-30T12:34:00Z" w16du:dateUtc="2024-06-30T10:34:00Z">
            <w:rPr/>
          </w:rPrChange>
        </w:rPr>
        <w:fldChar w:fldCharType="begin"/>
      </w:r>
      <w:r w:rsidR="00000000" w:rsidRPr="007E1613">
        <w:rPr>
          <w:rFonts w:ascii="Times New Roman" w:hAnsi="Times New Roman" w:cs="Times New Roman"/>
          <w:sz w:val="24"/>
          <w:szCs w:val="24"/>
          <w:rPrChange w:id="478" w:author="MK" w:date="2024-06-30T12:34:00Z" w16du:dateUtc="2024-06-30T10:34:00Z">
            <w:rPr/>
          </w:rPrChange>
        </w:rPr>
        <w:instrText>HYPERLINK "https://www.Larousse.frm"</w:instrText>
      </w:r>
      <w:r w:rsidR="00000000" w:rsidRPr="007E1613">
        <w:rPr>
          <w:rFonts w:ascii="Times New Roman" w:hAnsi="Times New Roman" w:cs="Times New Roman"/>
          <w:sz w:val="24"/>
          <w:szCs w:val="24"/>
          <w:rPrChange w:id="479" w:author="MK" w:date="2024-06-30T12:34:00Z" w16du:dateUtc="2024-06-30T10:34:00Z">
            <w:rPr/>
          </w:rPrChange>
        </w:rPr>
      </w:r>
      <w:r w:rsidR="00000000" w:rsidRPr="007E1613">
        <w:rPr>
          <w:rFonts w:ascii="Times New Roman" w:hAnsi="Times New Roman" w:cs="Times New Roman"/>
          <w:sz w:val="24"/>
          <w:szCs w:val="24"/>
          <w:rPrChange w:id="480"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481" w:author="MK" w:date="2024-06-30T12:34:00Z" w16du:dateUtc="2024-06-30T10:34:00Z">
            <w:rPr>
              <w:rStyle w:val="Lienhypertexte"/>
              <w:szCs w:val="24"/>
              <w:lang w:val="fr-CI"/>
            </w:rPr>
          </w:rPrChange>
        </w:rPr>
        <w:t>https://www.Larousse.fr</w:t>
      </w:r>
      <w:r w:rsidR="00000000" w:rsidRPr="007E1613">
        <w:rPr>
          <w:rStyle w:val="Lienhypertexte"/>
          <w:rFonts w:ascii="Times New Roman" w:hAnsi="Times New Roman" w:cs="Times New Roman"/>
          <w:sz w:val="24"/>
          <w:szCs w:val="24"/>
          <w:lang w:val="fr-CI"/>
          <w:rPrChange w:id="482"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 consulté le 18-05-2024 à 9</w:t>
      </w:r>
      <w:ins w:id="483" w:author="MK" w:date="2024-06-30T12:13:00Z" w16du:dateUtc="2024-06-30T10:13:00Z">
        <w:r w:rsidR="003B6BDB" w:rsidRPr="007E1613">
          <w:rPr>
            <w:rFonts w:ascii="Times New Roman" w:hAnsi="Times New Roman" w:cs="Times New Roman"/>
            <w:sz w:val="24"/>
            <w:szCs w:val="24"/>
            <w:lang w:val="fr-CI"/>
          </w:rPr>
          <w:t> h </w:t>
        </w:r>
      </w:ins>
      <w:del w:id="484" w:author="MK" w:date="2024-06-30T12:13:00Z" w16du:dateUtc="2024-06-30T10:13:00Z">
        <w:r w:rsidRPr="007E1613" w:rsidDel="003B6BDB">
          <w:rPr>
            <w:rFonts w:ascii="Times New Roman" w:hAnsi="Times New Roman" w:cs="Times New Roman"/>
            <w:sz w:val="24"/>
            <w:szCs w:val="24"/>
            <w:lang w:val="fr-CI"/>
          </w:rPr>
          <w:delText>H</w:delText>
        </w:r>
      </w:del>
      <w:r w:rsidRPr="007E1613">
        <w:rPr>
          <w:rFonts w:ascii="Times New Roman" w:hAnsi="Times New Roman" w:cs="Times New Roman"/>
          <w:sz w:val="24"/>
          <w:szCs w:val="24"/>
          <w:lang w:val="fr-CI"/>
        </w:rPr>
        <w:t>12</w:t>
      </w:r>
    </w:p>
    <w:p w14:paraId="7990D717" w14:textId="5472B8AE" w:rsidR="00FA1AC7" w:rsidRPr="007E1613" w:rsidRDefault="00FA1AC7" w:rsidP="00FA1AC7">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2</w:t>
      </w:r>
      <w:r w:rsidRPr="007E1613">
        <w:rPr>
          <w:rFonts w:ascii="Times New Roman" w:hAnsi="Times New Roman" w:cs="Times New Roman"/>
          <w:sz w:val="24"/>
          <w:szCs w:val="24"/>
          <w:lang w:val="fr-CI"/>
        </w:rPr>
        <w:t xml:space="preserve"> </w:t>
      </w:r>
      <w:r w:rsidR="00000000" w:rsidRPr="007E1613">
        <w:rPr>
          <w:rFonts w:ascii="Times New Roman" w:hAnsi="Times New Roman" w:cs="Times New Roman"/>
          <w:sz w:val="24"/>
          <w:szCs w:val="24"/>
          <w:rPrChange w:id="485" w:author="MK" w:date="2024-06-30T12:34:00Z" w16du:dateUtc="2024-06-30T10:34:00Z">
            <w:rPr/>
          </w:rPrChange>
        </w:rPr>
        <w:fldChar w:fldCharType="begin"/>
      </w:r>
      <w:r w:rsidR="00000000" w:rsidRPr="007E1613">
        <w:rPr>
          <w:rFonts w:ascii="Times New Roman" w:hAnsi="Times New Roman" w:cs="Times New Roman"/>
          <w:sz w:val="24"/>
          <w:szCs w:val="24"/>
          <w:rPrChange w:id="486" w:author="MK" w:date="2024-06-30T12:34:00Z" w16du:dateUtc="2024-06-30T10:34:00Z">
            <w:rPr/>
          </w:rPrChange>
        </w:rPr>
        <w:instrText>HYPERLINK "https://www.researchgate.net"</w:instrText>
      </w:r>
      <w:r w:rsidR="00000000" w:rsidRPr="007E1613">
        <w:rPr>
          <w:rFonts w:ascii="Times New Roman" w:hAnsi="Times New Roman" w:cs="Times New Roman"/>
          <w:sz w:val="24"/>
          <w:szCs w:val="24"/>
          <w:rPrChange w:id="487" w:author="MK" w:date="2024-06-30T12:34:00Z" w16du:dateUtc="2024-06-30T10:34:00Z">
            <w:rPr/>
          </w:rPrChange>
        </w:rPr>
      </w:r>
      <w:r w:rsidR="00000000" w:rsidRPr="007E1613">
        <w:rPr>
          <w:rFonts w:ascii="Times New Roman" w:hAnsi="Times New Roman" w:cs="Times New Roman"/>
          <w:sz w:val="24"/>
          <w:szCs w:val="24"/>
          <w:rPrChange w:id="488"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489" w:author="MK" w:date="2024-06-30T12:34:00Z" w16du:dateUtc="2024-06-30T10:34:00Z">
            <w:rPr>
              <w:rStyle w:val="Lienhypertexte"/>
              <w:szCs w:val="24"/>
              <w:lang w:val="fr-CI"/>
            </w:rPr>
          </w:rPrChange>
        </w:rPr>
        <w:t>https://www.researchgate.net</w:t>
      </w:r>
      <w:r w:rsidR="00000000" w:rsidRPr="007E1613">
        <w:rPr>
          <w:rStyle w:val="Lienhypertexte"/>
          <w:rFonts w:ascii="Times New Roman" w:hAnsi="Times New Roman" w:cs="Times New Roman"/>
          <w:sz w:val="24"/>
          <w:szCs w:val="24"/>
          <w:lang w:val="fr-CI"/>
          <w:rPrChange w:id="490"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 consulté le 18-05-2024 à 9</w:t>
      </w:r>
      <w:ins w:id="491" w:author="MK" w:date="2024-06-30T12:13:00Z" w16du:dateUtc="2024-06-30T10:13:00Z">
        <w:r w:rsidR="003B6BDB" w:rsidRPr="007E1613">
          <w:rPr>
            <w:rFonts w:ascii="Times New Roman" w:hAnsi="Times New Roman" w:cs="Times New Roman"/>
            <w:sz w:val="24"/>
            <w:szCs w:val="24"/>
            <w:lang w:val="fr-CI"/>
          </w:rPr>
          <w:t> h </w:t>
        </w:r>
      </w:ins>
      <w:del w:id="492" w:author="MK" w:date="2024-06-30T12:13:00Z" w16du:dateUtc="2024-06-30T10:13:00Z">
        <w:r w:rsidRPr="007E1613" w:rsidDel="003B6BDB">
          <w:rPr>
            <w:rFonts w:ascii="Times New Roman" w:hAnsi="Times New Roman" w:cs="Times New Roman"/>
            <w:sz w:val="24"/>
            <w:szCs w:val="24"/>
            <w:lang w:val="fr-CI"/>
          </w:rPr>
          <w:delText>H</w:delText>
        </w:r>
      </w:del>
      <w:r w:rsidRPr="007E1613">
        <w:rPr>
          <w:rFonts w:ascii="Times New Roman" w:hAnsi="Times New Roman" w:cs="Times New Roman"/>
          <w:sz w:val="24"/>
          <w:szCs w:val="24"/>
          <w:lang w:val="fr-CI"/>
        </w:rPr>
        <w:t>18</w:t>
      </w:r>
    </w:p>
    <w:p w14:paraId="44988577" w14:textId="1C17ED3E" w:rsidR="00FA1AC7" w:rsidRPr="007E1613" w:rsidRDefault="00FA1AC7" w:rsidP="00FA1AC7">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3</w:t>
      </w:r>
      <w:r w:rsidRPr="007E1613">
        <w:rPr>
          <w:rFonts w:ascii="Times New Roman" w:hAnsi="Times New Roman" w:cs="Times New Roman"/>
          <w:sz w:val="24"/>
          <w:szCs w:val="24"/>
          <w:lang w:val="fr-CI"/>
        </w:rPr>
        <w:t xml:space="preserve"> </w:t>
      </w:r>
      <w:r w:rsidR="00000000" w:rsidRPr="007E1613">
        <w:rPr>
          <w:rFonts w:ascii="Times New Roman" w:hAnsi="Times New Roman" w:cs="Times New Roman"/>
          <w:sz w:val="24"/>
          <w:szCs w:val="24"/>
          <w:rPrChange w:id="493" w:author="MK" w:date="2024-06-30T12:34:00Z" w16du:dateUtc="2024-06-30T10:34:00Z">
            <w:rPr/>
          </w:rPrChange>
        </w:rPr>
        <w:fldChar w:fldCharType="begin"/>
      </w:r>
      <w:r w:rsidR="00000000" w:rsidRPr="007E1613">
        <w:rPr>
          <w:rFonts w:ascii="Times New Roman" w:hAnsi="Times New Roman" w:cs="Times New Roman"/>
          <w:sz w:val="24"/>
          <w:szCs w:val="24"/>
          <w:rPrChange w:id="494" w:author="MK" w:date="2024-06-30T12:34:00Z" w16du:dateUtc="2024-06-30T10:34:00Z">
            <w:rPr/>
          </w:rPrChange>
        </w:rPr>
        <w:instrText>HYPERLINK "https://www.cairn.infom"</w:instrText>
      </w:r>
      <w:r w:rsidR="00000000" w:rsidRPr="007E1613">
        <w:rPr>
          <w:rFonts w:ascii="Times New Roman" w:hAnsi="Times New Roman" w:cs="Times New Roman"/>
          <w:sz w:val="24"/>
          <w:szCs w:val="24"/>
          <w:rPrChange w:id="495" w:author="MK" w:date="2024-06-30T12:34:00Z" w16du:dateUtc="2024-06-30T10:34:00Z">
            <w:rPr/>
          </w:rPrChange>
        </w:rPr>
      </w:r>
      <w:r w:rsidR="00000000" w:rsidRPr="007E1613">
        <w:rPr>
          <w:rFonts w:ascii="Times New Roman" w:hAnsi="Times New Roman" w:cs="Times New Roman"/>
          <w:sz w:val="24"/>
          <w:szCs w:val="24"/>
          <w:rPrChange w:id="496"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497" w:author="MK" w:date="2024-06-30T12:34:00Z" w16du:dateUtc="2024-06-30T10:34:00Z">
            <w:rPr>
              <w:rStyle w:val="Lienhypertexte"/>
              <w:szCs w:val="24"/>
              <w:lang w:val="fr-CI"/>
            </w:rPr>
          </w:rPrChange>
        </w:rPr>
        <w:t>https://www.cairn.info</w:t>
      </w:r>
      <w:r w:rsidR="00000000" w:rsidRPr="007E1613">
        <w:rPr>
          <w:rStyle w:val="Lienhypertexte"/>
          <w:rFonts w:ascii="Times New Roman" w:hAnsi="Times New Roman" w:cs="Times New Roman"/>
          <w:sz w:val="24"/>
          <w:szCs w:val="24"/>
          <w:lang w:val="fr-CI"/>
          <w:rPrChange w:id="498"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consulté le 18-05-2024 à </w:t>
      </w:r>
      <w:ins w:id="499" w:author="MK" w:date="2024-06-30T12:14:00Z" w16du:dateUtc="2024-06-30T10:14:00Z">
        <w:r w:rsidR="003B6BDB" w:rsidRPr="007E1613">
          <w:rPr>
            <w:rFonts w:ascii="Times New Roman" w:hAnsi="Times New Roman" w:cs="Times New Roman"/>
            <w:sz w:val="24"/>
            <w:szCs w:val="24"/>
            <w:lang w:val="fr-CI"/>
          </w:rPr>
          <w:t>9 h </w:t>
        </w:r>
      </w:ins>
      <w:del w:id="500" w:author="MK" w:date="2024-06-30T12:14:00Z" w16du:dateUtc="2024-06-30T10:14:00Z">
        <w:r w:rsidRPr="007E1613" w:rsidDel="003B6BDB">
          <w:rPr>
            <w:rFonts w:ascii="Times New Roman" w:hAnsi="Times New Roman" w:cs="Times New Roman"/>
            <w:sz w:val="24"/>
            <w:szCs w:val="24"/>
            <w:lang w:val="fr-CI"/>
          </w:rPr>
          <w:delText>09H</w:delText>
        </w:r>
      </w:del>
      <w:r w:rsidRPr="007E1613">
        <w:rPr>
          <w:rFonts w:ascii="Times New Roman" w:hAnsi="Times New Roman" w:cs="Times New Roman"/>
          <w:sz w:val="24"/>
          <w:szCs w:val="24"/>
          <w:lang w:val="fr-CI"/>
        </w:rPr>
        <w:t>39</w:t>
      </w:r>
    </w:p>
    <w:p w14:paraId="2A4506AA" w14:textId="655C7B4C" w:rsidR="00FA1AC7" w:rsidRPr="007E1613" w:rsidRDefault="00FA1AC7" w:rsidP="00FA1AC7">
      <w:pPr>
        <w:spacing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4</w:t>
      </w:r>
      <w:r w:rsidRPr="007E1613">
        <w:rPr>
          <w:rFonts w:ascii="Times New Roman" w:hAnsi="Times New Roman" w:cs="Times New Roman"/>
          <w:sz w:val="24"/>
          <w:szCs w:val="24"/>
          <w:lang w:val="fr-CI"/>
        </w:rPr>
        <w:t xml:space="preserve"> </w:t>
      </w:r>
      <w:r w:rsidRPr="007E1613">
        <w:rPr>
          <w:rFonts w:ascii="Times New Roman" w:hAnsi="Times New Roman" w:cs="Times New Roman"/>
          <w:color w:val="4472C4" w:themeColor="accent1"/>
          <w:sz w:val="24"/>
          <w:szCs w:val="24"/>
          <w:u w:val="single"/>
          <w:lang w:val="fr-CI"/>
        </w:rPr>
        <w:t xml:space="preserve">https://revueIS9.com  </w:t>
      </w:r>
      <w:r w:rsidRPr="007E1613">
        <w:rPr>
          <w:rFonts w:ascii="Times New Roman" w:hAnsi="Times New Roman" w:cs="Times New Roman"/>
          <w:sz w:val="24"/>
          <w:szCs w:val="24"/>
          <w:lang w:val="fr-CI"/>
        </w:rPr>
        <w:t>consulté le 18-05-2024 à 19</w:t>
      </w:r>
      <w:ins w:id="501" w:author="MK" w:date="2024-06-30T12:11:00Z" w16du:dateUtc="2024-06-30T10:11:00Z">
        <w:r w:rsidR="003B6BDB" w:rsidRPr="007E1613">
          <w:rPr>
            <w:rFonts w:ascii="Times New Roman" w:hAnsi="Times New Roman" w:cs="Times New Roman"/>
            <w:sz w:val="24"/>
            <w:szCs w:val="24"/>
            <w:lang w:val="fr-CI"/>
          </w:rPr>
          <w:t> h </w:t>
        </w:r>
      </w:ins>
      <w:del w:id="502" w:author="MK" w:date="2024-06-30T12:11:00Z" w16du:dateUtc="2024-06-30T10:11:00Z">
        <w:r w:rsidRPr="007E1613" w:rsidDel="003B6BDB">
          <w:rPr>
            <w:rFonts w:ascii="Times New Roman" w:hAnsi="Times New Roman" w:cs="Times New Roman"/>
            <w:sz w:val="24"/>
            <w:szCs w:val="24"/>
            <w:lang w:val="fr-CI"/>
          </w:rPr>
          <w:delText>H</w:delText>
        </w:r>
      </w:del>
      <w:r w:rsidRPr="007E1613">
        <w:rPr>
          <w:rFonts w:ascii="Times New Roman" w:hAnsi="Times New Roman" w:cs="Times New Roman"/>
          <w:sz w:val="24"/>
          <w:szCs w:val="24"/>
          <w:lang w:val="fr-CI"/>
        </w:rPr>
        <w:t>30</w:t>
      </w:r>
    </w:p>
    <w:p w14:paraId="351D78D5" w14:textId="0A2294AE" w:rsidR="00FA1AC7" w:rsidRPr="007E1613" w:rsidRDefault="00FA1AC7" w:rsidP="00FA1AC7">
      <w:pPr>
        <w:spacing w:line="360" w:lineRule="auto"/>
        <w:rPr>
          <w:rFonts w:ascii="Times New Roman" w:hAnsi="Times New Roman" w:cs="Times New Roman"/>
          <w:sz w:val="24"/>
          <w:szCs w:val="24"/>
          <w:vertAlign w:val="superscript"/>
          <w:lang w:val="fr-CI"/>
        </w:rPr>
      </w:pPr>
      <w:r w:rsidRPr="007E1613">
        <w:rPr>
          <w:rFonts w:ascii="Times New Roman" w:hAnsi="Times New Roman" w:cs="Times New Roman"/>
          <w:sz w:val="24"/>
          <w:szCs w:val="24"/>
          <w:vertAlign w:val="superscript"/>
          <w:lang w:val="fr-CI"/>
        </w:rPr>
        <w:t xml:space="preserve">5 </w:t>
      </w:r>
      <w:r w:rsidR="00000000" w:rsidRPr="007E1613">
        <w:rPr>
          <w:rFonts w:ascii="Times New Roman" w:hAnsi="Times New Roman" w:cs="Times New Roman"/>
          <w:sz w:val="24"/>
          <w:szCs w:val="24"/>
          <w:rPrChange w:id="503" w:author="MK" w:date="2024-06-30T12:34:00Z" w16du:dateUtc="2024-06-30T10:34:00Z">
            <w:rPr/>
          </w:rPrChange>
        </w:rPr>
        <w:fldChar w:fldCharType="begin"/>
      </w:r>
      <w:r w:rsidR="00000000" w:rsidRPr="007E1613">
        <w:rPr>
          <w:rFonts w:ascii="Times New Roman" w:hAnsi="Times New Roman" w:cs="Times New Roman"/>
          <w:sz w:val="24"/>
          <w:szCs w:val="24"/>
          <w:rPrChange w:id="504" w:author="MK" w:date="2024-06-30T12:34:00Z" w16du:dateUtc="2024-06-30T10:34:00Z">
            <w:rPr/>
          </w:rPrChange>
        </w:rPr>
        <w:instrText>HYPERLINK "https://www.google.com/url?q=https//www.bee-yoo.com/la-pyramide-de-carroll"</w:instrText>
      </w:r>
      <w:r w:rsidR="00000000" w:rsidRPr="007E1613">
        <w:rPr>
          <w:rFonts w:ascii="Times New Roman" w:hAnsi="Times New Roman" w:cs="Times New Roman"/>
          <w:sz w:val="24"/>
          <w:szCs w:val="24"/>
          <w:rPrChange w:id="505" w:author="MK" w:date="2024-06-30T12:34:00Z" w16du:dateUtc="2024-06-30T10:34:00Z">
            <w:rPr/>
          </w:rPrChange>
        </w:rPr>
      </w:r>
      <w:r w:rsidR="00000000" w:rsidRPr="007E1613">
        <w:rPr>
          <w:rFonts w:ascii="Times New Roman" w:hAnsi="Times New Roman" w:cs="Times New Roman"/>
          <w:sz w:val="24"/>
          <w:szCs w:val="24"/>
          <w:rPrChange w:id="506"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507" w:author="MK" w:date="2024-06-30T12:34:00Z" w16du:dateUtc="2024-06-30T10:34:00Z">
            <w:rPr>
              <w:rStyle w:val="Lienhypertexte"/>
              <w:szCs w:val="24"/>
              <w:lang w:val="fr-CI"/>
            </w:rPr>
          </w:rPrChange>
        </w:rPr>
        <w:t>https://www.google.com//url?q=https//www.bee-yoo.com/la-pyramide-de-carroll</w:t>
      </w:r>
      <w:r w:rsidR="00000000" w:rsidRPr="007E1613">
        <w:rPr>
          <w:rStyle w:val="Lienhypertexte"/>
          <w:rFonts w:ascii="Times New Roman" w:hAnsi="Times New Roman" w:cs="Times New Roman"/>
          <w:sz w:val="24"/>
          <w:szCs w:val="24"/>
          <w:lang w:val="fr-CI"/>
          <w:rPrChange w:id="508"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 consulté le 18-05-2024 à 9</w:t>
      </w:r>
      <w:ins w:id="509" w:author="MK" w:date="2024-06-30T12:13:00Z" w16du:dateUtc="2024-06-30T10:13:00Z">
        <w:r w:rsidR="003B6BDB" w:rsidRPr="007E1613">
          <w:rPr>
            <w:rFonts w:ascii="Times New Roman" w:hAnsi="Times New Roman" w:cs="Times New Roman"/>
            <w:sz w:val="24"/>
            <w:szCs w:val="24"/>
            <w:lang w:val="fr-CI"/>
          </w:rPr>
          <w:t> h </w:t>
        </w:r>
      </w:ins>
      <w:del w:id="510" w:author="MK" w:date="2024-06-30T12:13:00Z" w16du:dateUtc="2024-06-30T10:13:00Z">
        <w:r w:rsidRPr="007E1613" w:rsidDel="003B6BDB">
          <w:rPr>
            <w:rFonts w:ascii="Times New Roman" w:hAnsi="Times New Roman" w:cs="Times New Roman"/>
            <w:sz w:val="24"/>
            <w:szCs w:val="24"/>
            <w:lang w:val="fr-CI"/>
          </w:rPr>
          <w:delText>H</w:delText>
        </w:r>
      </w:del>
      <w:r w:rsidRPr="007E1613">
        <w:rPr>
          <w:rFonts w:ascii="Times New Roman" w:hAnsi="Times New Roman" w:cs="Times New Roman"/>
          <w:sz w:val="24"/>
          <w:szCs w:val="24"/>
          <w:lang w:val="fr-CI"/>
        </w:rPr>
        <w:t>18</w:t>
      </w:r>
    </w:p>
    <w:p w14:paraId="46B14B63" w14:textId="77777777" w:rsidR="00FA1AC7" w:rsidRPr="007E1613" w:rsidRDefault="00FA1AC7" w:rsidP="00FA1AC7">
      <w:pPr>
        <w:rPr>
          <w:rFonts w:ascii="Times New Roman" w:hAnsi="Times New Roman" w:cs="Times New Roman"/>
          <w:sz w:val="24"/>
          <w:szCs w:val="24"/>
          <w:lang w:val="fr-CI"/>
          <w:rPrChange w:id="511" w:author="MK" w:date="2024-06-30T12:34:00Z" w16du:dateUtc="2024-06-30T10:34:00Z">
            <w:rPr>
              <w:rFonts w:cstheme="minorHAnsi"/>
              <w:sz w:val="20"/>
              <w:szCs w:val="20"/>
              <w:lang w:val="fr-CI"/>
            </w:rPr>
          </w:rPrChange>
        </w:rPr>
      </w:pPr>
    </w:p>
    <w:p w14:paraId="1AA5DDCC" w14:textId="77777777" w:rsidR="00FA1AC7" w:rsidRPr="007E1613" w:rsidRDefault="00FA1AC7" w:rsidP="00FA1AC7">
      <w:pPr>
        <w:rPr>
          <w:rFonts w:ascii="Times New Roman" w:hAnsi="Times New Roman" w:cs="Times New Roman"/>
          <w:sz w:val="24"/>
          <w:szCs w:val="24"/>
          <w:lang w:val="fr-CI"/>
          <w:rPrChange w:id="512" w:author="MK" w:date="2024-06-30T12:34:00Z" w16du:dateUtc="2024-06-30T10:34:00Z">
            <w:rPr>
              <w:rFonts w:cstheme="minorHAnsi"/>
              <w:sz w:val="20"/>
              <w:szCs w:val="20"/>
              <w:lang w:val="fr-CI"/>
            </w:rPr>
          </w:rPrChange>
        </w:rPr>
      </w:pPr>
    </w:p>
    <w:p w14:paraId="683AA3DD" w14:textId="77777777" w:rsidR="00FA1AC7" w:rsidRPr="007E1613" w:rsidRDefault="00FA1AC7" w:rsidP="00FA1AC7">
      <w:pPr>
        <w:spacing w:after="0" w:line="360" w:lineRule="auto"/>
        <w:rPr>
          <w:rFonts w:ascii="Times New Roman" w:hAnsi="Times New Roman" w:cs="Times New Roman"/>
          <w:sz w:val="24"/>
          <w:szCs w:val="24"/>
          <w:lang w:val="fr-CI"/>
        </w:rPr>
      </w:pPr>
      <w:r w:rsidRPr="007E1613">
        <w:rPr>
          <w:rFonts w:ascii="Times New Roman" w:hAnsi="Times New Roman" w:cs="Times New Roman"/>
          <w:sz w:val="24"/>
          <w:szCs w:val="24"/>
          <w:vertAlign w:val="superscript"/>
          <w:lang w:val="fr-CI"/>
        </w:rPr>
        <w:t>1</w:t>
      </w:r>
      <w:r w:rsidR="00000000" w:rsidRPr="007E1613">
        <w:rPr>
          <w:rFonts w:ascii="Times New Roman" w:hAnsi="Times New Roman" w:cs="Times New Roman"/>
          <w:sz w:val="24"/>
          <w:szCs w:val="24"/>
          <w:rPrChange w:id="513" w:author="MK" w:date="2024-06-30T12:34:00Z" w16du:dateUtc="2024-06-30T10:34:00Z">
            <w:rPr/>
          </w:rPrChange>
        </w:rPr>
        <w:fldChar w:fldCharType="begin"/>
      </w:r>
      <w:r w:rsidR="00000000" w:rsidRPr="007E1613">
        <w:rPr>
          <w:rFonts w:ascii="Times New Roman" w:hAnsi="Times New Roman" w:cs="Times New Roman"/>
          <w:sz w:val="24"/>
          <w:szCs w:val="24"/>
          <w:rPrChange w:id="514" w:author="MK" w:date="2024-06-30T12:34:00Z" w16du:dateUtc="2024-06-30T10:34:00Z">
            <w:rPr/>
          </w:rPrChange>
        </w:rPr>
        <w:instrText>HYPERLINK "https://jcsr.springeropen"</w:instrText>
      </w:r>
      <w:r w:rsidR="00000000" w:rsidRPr="007E1613">
        <w:rPr>
          <w:rFonts w:ascii="Times New Roman" w:hAnsi="Times New Roman" w:cs="Times New Roman"/>
          <w:sz w:val="24"/>
          <w:szCs w:val="24"/>
          <w:rPrChange w:id="515" w:author="MK" w:date="2024-06-30T12:34:00Z" w16du:dateUtc="2024-06-30T10:34:00Z">
            <w:rPr/>
          </w:rPrChange>
        </w:rPr>
      </w:r>
      <w:r w:rsidR="00000000" w:rsidRPr="007E1613">
        <w:rPr>
          <w:rFonts w:ascii="Times New Roman" w:hAnsi="Times New Roman" w:cs="Times New Roman"/>
          <w:sz w:val="24"/>
          <w:szCs w:val="24"/>
          <w:rPrChange w:id="516"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517" w:author="MK" w:date="2024-06-30T12:34:00Z" w16du:dateUtc="2024-06-30T10:34:00Z">
            <w:rPr>
              <w:rStyle w:val="Lienhypertexte"/>
              <w:szCs w:val="24"/>
              <w:lang w:val="fr-CI"/>
            </w:rPr>
          </w:rPrChange>
        </w:rPr>
        <w:t>https://jcsr.springeropen</w:t>
      </w:r>
      <w:r w:rsidR="00000000" w:rsidRPr="007E1613">
        <w:rPr>
          <w:rStyle w:val="Lienhypertexte"/>
          <w:rFonts w:ascii="Times New Roman" w:hAnsi="Times New Roman" w:cs="Times New Roman"/>
          <w:sz w:val="24"/>
          <w:szCs w:val="24"/>
          <w:lang w:val="fr-CI"/>
          <w:rPrChange w:id="518"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 consulté le 21-05-2024 à 10H13</w:t>
      </w:r>
    </w:p>
    <w:p w14:paraId="2CAD3D70" w14:textId="57A1EC1C" w:rsidR="00FA1AC7" w:rsidRPr="007E1613" w:rsidRDefault="00FA1AC7" w:rsidP="00FA1AC7">
      <w:pPr>
        <w:spacing w:after="0" w:line="360" w:lineRule="auto"/>
        <w:rPr>
          <w:rFonts w:ascii="Times New Roman" w:hAnsi="Times New Roman" w:cs="Times New Roman"/>
          <w:sz w:val="24"/>
          <w:szCs w:val="24"/>
          <w:vertAlign w:val="superscript"/>
          <w:lang w:val="fr-CI"/>
        </w:rPr>
      </w:pPr>
      <w:r w:rsidRPr="007E1613">
        <w:rPr>
          <w:rFonts w:ascii="Times New Roman" w:hAnsi="Times New Roman" w:cs="Times New Roman"/>
          <w:sz w:val="24"/>
          <w:szCs w:val="24"/>
          <w:vertAlign w:val="superscript"/>
          <w:lang w:val="fr-CI"/>
        </w:rPr>
        <w:t xml:space="preserve">2 </w:t>
      </w:r>
      <w:r w:rsidR="00000000" w:rsidRPr="007E1613">
        <w:rPr>
          <w:rFonts w:ascii="Times New Roman" w:hAnsi="Times New Roman" w:cs="Times New Roman"/>
          <w:sz w:val="24"/>
          <w:szCs w:val="24"/>
          <w:rPrChange w:id="519" w:author="MK" w:date="2024-06-30T12:34:00Z" w16du:dateUtc="2024-06-30T10:34:00Z">
            <w:rPr/>
          </w:rPrChange>
        </w:rPr>
        <w:fldChar w:fldCharType="begin"/>
      </w:r>
      <w:r w:rsidR="00000000" w:rsidRPr="007E1613">
        <w:rPr>
          <w:rFonts w:ascii="Times New Roman" w:hAnsi="Times New Roman" w:cs="Times New Roman"/>
          <w:sz w:val="24"/>
          <w:szCs w:val="24"/>
          <w:rPrChange w:id="520" w:author="MK" w:date="2024-06-30T12:34:00Z" w16du:dateUtc="2024-06-30T10:34:00Z">
            <w:rPr/>
          </w:rPrChange>
        </w:rPr>
        <w:instrText>HYPERLINK "https://www.rootlege.com"</w:instrText>
      </w:r>
      <w:r w:rsidR="00000000" w:rsidRPr="007E1613">
        <w:rPr>
          <w:rFonts w:ascii="Times New Roman" w:hAnsi="Times New Roman" w:cs="Times New Roman"/>
          <w:sz w:val="24"/>
          <w:szCs w:val="24"/>
          <w:rPrChange w:id="521" w:author="MK" w:date="2024-06-30T12:34:00Z" w16du:dateUtc="2024-06-30T10:34:00Z">
            <w:rPr/>
          </w:rPrChange>
        </w:rPr>
      </w:r>
      <w:r w:rsidR="00000000" w:rsidRPr="007E1613">
        <w:rPr>
          <w:rFonts w:ascii="Times New Roman" w:hAnsi="Times New Roman" w:cs="Times New Roman"/>
          <w:sz w:val="24"/>
          <w:szCs w:val="24"/>
          <w:rPrChange w:id="522" w:author="MK" w:date="2024-06-30T12:34:00Z" w16du:dateUtc="2024-06-30T10:34:00Z">
            <w:rPr/>
          </w:rPrChange>
        </w:rPr>
        <w:fldChar w:fldCharType="separate"/>
      </w:r>
      <w:r w:rsidRPr="007E1613">
        <w:rPr>
          <w:rStyle w:val="Lienhypertexte"/>
          <w:rFonts w:ascii="Times New Roman" w:hAnsi="Times New Roman" w:cs="Times New Roman"/>
          <w:sz w:val="24"/>
          <w:szCs w:val="24"/>
          <w:lang w:val="fr-CI"/>
          <w:rPrChange w:id="523" w:author="MK" w:date="2024-06-30T12:34:00Z" w16du:dateUtc="2024-06-30T10:34:00Z">
            <w:rPr>
              <w:rStyle w:val="Lienhypertexte"/>
              <w:szCs w:val="24"/>
              <w:lang w:val="fr-CI"/>
            </w:rPr>
          </w:rPrChange>
        </w:rPr>
        <w:t>https://www.rootlege.com</w:t>
      </w:r>
      <w:r w:rsidR="00000000" w:rsidRPr="007E1613">
        <w:rPr>
          <w:rStyle w:val="Lienhypertexte"/>
          <w:rFonts w:ascii="Times New Roman" w:hAnsi="Times New Roman" w:cs="Times New Roman"/>
          <w:sz w:val="24"/>
          <w:szCs w:val="24"/>
          <w:lang w:val="fr-CI"/>
          <w:rPrChange w:id="524" w:author="MK" w:date="2024-06-30T12:34:00Z" w16du:dateUtc="2024-06-30T10:34:00Z">
            <w:rPr>
              <w:rStyle w:val="Lienhypertexte"/>
              <w:szCs w:val="24"/>
              <w:lang w:val="fr-CI"/>
            </w:rPr>
          </w:rPrChange>
        </w:rPr>
        <w:fldChar w:fldCharType="end"/>
      </w:r>
      <w:r w:rsidRPr="007E1613">
        <w:rPr>
          <w:rFonts w:ascii="Times New Roman" w:hAnsi="Times New Roman" w:cs="Times New Roman"/>
          <w:sz w:val="24"/>
          <w:szCs w:val="24"/>
          <w:lang w:val="fr-CI"/>
        </w:rPr>
        <w:t xml:space="preserve"> consulté le 21-05-2024 à 10</w:t>
      </w:r>
      <w:ins w:id="525" w:author="MK" w:date="2024-06-30T12:20:00Z" w16du:dateUtc="2024-06-30T10:20:00Z">
        <w:r w:rsidR="00882FFB" w:rsidRPr="007E1613">
          <w:rPr>
            <w:rFonts w:ascii="Times New Roman" w:hAnsi="Times New Roman" w:cs="Times New Roman"/>
            <w:sz w:val="24"/>
            <w:szCs w:val="24"/>
            <w:lang w:val="fr-CI"/>
          </w:rPr>
          <w:t> h </w:t>
        </w:r>
      </w:ins>
      <w:del w:id="526" w:author="MK" w:date="2024-06-30T12:20:00Z" w16du:dateUtc="2024-06-30T10:20:00Z">
        <w:r w:rsidRPr="007E1613" w:rsidDel="00882FFB">
          <w:rPr>
            <w:rFonts w:ascii="Times New Roman" w:hAnsi="Times New Roman" w:cs="Times New Roman"/>
            <w:sz w:val="24"/>
            <w:szCs w:val="24"/>
            <w:lang w:val="fr-CI"/>
          </w:rPr>
          <w:delText>H</w:delText>
        </w:r>
      </w:del>
      <w:r w:rsidRPr="007E1613">
        <w:rPr>
          <w:rFonts w:ascii="Times New Roman" w:hAnsi="Times New Roman" w:cs="Times New Roman"/>
          <w:sz w:val="24"/>
          <w:szCs w:val="24"/>
          <w:lang w:val="fr-CI"/>
        </w:rPr>
        <w:t>30</w:t>
      </w:r>
    </w:p>
    <w:p w14:paraId="0D1AB799" w14:textId="77777777" w:rsidR="00FA1AC7" w:rsidRDefault="00FA1AC7" w:rsidP="00FA1AC7">
      <w:pPr>
        <w:rPr>
          <w:rFonts w:cstheme="minorHAnsi"/>
          <w:sz w:val="20"/>
          <w:szCs w:val="20"/>
          <w:lang w:val="fr-CI"/>
        </w:rPr>
      </w:pPr>
    </w:p>
    <w:p w14:paraId="55022E1D" w14:textId="77777777" w:rsidR="00FA1AC7" w:rsidRDefault="00FA1AC7" w:rsidP="00FA1AC7">
      <w:pPr>
        <w:rPr>
          <w:rFonts w:cstheme="minorHAnsi"/>
          <w:sz w:val="20"/>
          <w:szCs w:val="20"/>
          <w:lang w:val="fr-CI"/>
        </w:rPr>
      </w:pPr>
    </w:p>
    <w:p w14:paraId="4FAFFDF4" w14:textId="77777777" w:rsidR="00FA1AC7" w:rsidRDefault="00FA1AC7" w:rsidP="00FA1AC7">
      <w:pPr>
        <w:rPr>
          <w:rFonts w:cstheme="minorHAnsi"/>
          <w:sz w:val="20"/>
          <w:szCs w:val="20"/>
          <w:lang w:val="fr-CI"/>
        </w:rPr>
      </w:pPr>
    </w:p>
    <w:p w14:paraId="2DAE574D" w14:textId="77777777" w:rsidR="00FA1AC7" w:rsidRDefault="00FA1AC7" w:rsidP="00FA1AC7">
      <w:pPr>
        <w:rPr>
          <w:rFonts w:cstheme="minorHAnsi"/>
          <w:sz w:val="20"/>
          <w:szCs w:val="20"/>
          <w:lang w:val="fr-CI"/>
        </w:rPr>
      </w:pPr>
    </w:p>
    <w:p w14:paraId="145800C3" w14:textId="77777777" w:rsidR="00FA1AC7" w:rsidRDefault="00FA1AC7" w:rsidP="00FA1AC7">
      <w:pPr>
        <w:rPr>
          <w:rFonts w:cstheme="minorHAnsi"/>
          <w:sz w:val="20"/>
          <w:szCs w:val="20"/>
          <w:lang w:val="fr-CI"/>
        </w:rPr>
      </w:pPr>
    </w:p>
    <w:p w14:paraId="0F21FFE0" w14:textId="77777777" w:rsidR="00FA1AC7" w:rsidRDefault="00FA1AC7" w:rsidP="00FA1AC7">
      <w:pPr>
        <w:rPr>
          <w:rFonts w:cstheme="minorHAnsi"/>
          <w:sz w:val="20"/>
          <w:szCs w:val="20"/>
          <w:lang w:val="fr-CI"/>
        </w:rPr>
      </w:pPr>
    </w:p>
    <w:p w14:paraId="2661EF58" w14:textId="77777777" w:rsidR="00FA1AC7" w:rsidRDefault="00FA1AC7" w:rsidP="00FA1AC7">
      <w:pPr>
        <w:rPr>
          <w:rFonts w:cstheme="minorHAnsi"/>
          <w:sz w:val="20"/>
          <w:szCs w:val="20"/>
          <w:lang w:val="fr-CI"/>
        </w:rPr>
      </w:pPr>
    </w:p>
    <w:p w14:paraId="1627DAF0" w14:textId="77777777" w:rsidR="00FA1AC7" w:rsidRDefault="00FA1AC7" w:rsidP="00FA1AC7">
      <w:pPr>
        <w:rPr>
          <w:rFonts w:cstheme="minorHAnsi"/>
          <w:sz w:val="20"/>
          <w:szCs w:val="20"/>
          <w:lang w:val="fr-CI"/>
        </w:rPr>
      </w:pPr>
    </w:p>
    <w:p w14:paraId="1206E61B" w14:textId="77777777" w:rsidR="00FA1AC7" w:rsidRDefault="00FA1AC7" w:rsidP="00FA1AC7">
      <w:pPr>
        <w:rPr>
          <w:rFonts w:cstheme="minorHAnsi"/>
          <w:sz w:val="20"/>
          <w:szCs w:val="20"/>
          <w:lang w:val="fr-CI"/>
        </w:rPr>
      </w:pPr>
    </w:p>
    <w:p w14:paraId="2DB66723" w14:textId="77777777" w:rsidR="00FA1AC7" w:rsidRDefault="00FA1AC7" w:rsidP="00FA1AC7">
      <w:pPr>
        <w:spacing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TABLE DES MATIÈRES </w:t>
      </w:r>
    </w:p>
    <w:p w14:paraId="499F6E93" w14:textId="6696C010"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D</w:t>
      </w:r>
      <w:ins w:id="527" w:author="MK" w:date="2024-06-30T12:33:00Z" w16du:dateUtc="2024-06-30T10:33:00Z">
        <w:r w:rsidR="007E1613">
          <w:rPr>
            <w:rFonts w:ascii="Times New Roman" w:hAnsi="Times New Roman" w:cs="Times New Roman"/>
            <w:b/>
            <w:sz w:val="24"/>
            <w:szCs w:val="24"/>
            <w:lang w:val="fr-CI"/>
          </w:rPr>
          <w:t>É</w:t>
        </w:r>
      </w:ins>
      <w:del w:id="528" w:author="MK" w:date="2024-06-30T12:33:00Z" w16du:dateUtc="2024-06-30T10:33:00Z">
        <w:r w:rsidDel="007E1613">
          <w:rPr>
            <w:rFonts w:ascii="Times New Roman" w:hAnsi="Times New Roman" w:cs="Times New Roman"/>
            <w:b/>
            <w:sz w:val="24"/>
            <w:szCs w:val="24"/>
            <w:lang w:val="fr-CI"/>
          </w:rPr>
          <w:delText>E</w:delText>
        </w:r>
      </w:del>
      <w:r>
        <w:rPr>
          <w:rFonts w:ascii="Times New Roman" w:hAnsi="Times New Roman" w:cs="Times New Roman"/>
          <w:b/>
          <w:sz w:val="24"/>
          <w:szCs w:val="24"/>
          <w:lang w:val="fr-CI"/>
        </w:rPr>
        <w:t>DICACE                                                                                                                          05</w:t>
      </w:r>
    </w:p>
    <w:p w14:paraId="0461D479"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REMERCIEMENTS</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06</w:t>
      </w:r>
    </w:p>
    <w:p w14:paraId="3820DBFB"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INTRODUCTION GÉNÉRALE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07</w:t>
      </w:r>
    </w:p>
    <w:p w14:paraId="5FA40499" w14:textId="77777777" w:rsidR="00FA1AC7" w:rsidRDefault="00FA1AC7" w:rsidP="00FA1AC7">
      <w:pPr>
        <w:spacing w:after="0" w:line="360" w:lineRule="auto"/>
        <w:jc w:val="both"/>
        <w:rPr>
          <w:rFonts w:ascii="Times New Roman" w:hAnsi="Times New Roman" w:cs="Times New Roman"/>
          <w:b/>
          <w:sz w:val="24"/>
          <w:szCs w:val="24"/>
          <w:lang w:val="fr-CI"/>
        </w:rPr>
      </w:pPr>
    </w:p>
    <w:p w14:paraId="3251484F"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CHAPITRE I : CADRE THÉORIQUE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08</w:t>
      </w:r>
    </w:p>
    <w:p w14:paraId="734FD9A9"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I-Justification du choix du sujet</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08</w:t>
      </w:r>
    </w:p>
    <w:p w14:paraId="595E15DD"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 Définition des mots clés</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08</w:t>
      </w:r>
    </w:p>
    <w:p w14:paraId="0979A7AA"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III- Revue critique de la littérature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09</w:t>
      </w:r>
    </w:p>
    <w:p w14:paraId="1B21D936"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IV- Problématique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11</w:t>
      </w:r>
    </w:p>
    <w:p w14:paraId="7C96A5C9"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 Objectifs de Recherche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 xml:space="preserve">            12</w:t>
      </w:r>
    </w:p>
    <w:p w14:paraId="3A630090"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VI-Cadre de référence théorique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 xml:space="preserve">            13</w:t>
      </w:r>
    </w:p>
    <w:p w14:paraId="03196790"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p>
    <w:p w14:paraId="00A6AB3A" w14:textId="77777777" w:rsidR="00FA1AC7" w:rsidRDefault="00FA1AC7" w:rsidP="00FA1AC7">
      <w:pPr>
        <w:spacing w:after="0" w:line="360" w:lineRule="auto"/>
        <w:jc w:val="both"/>
        <w:rPr>
          <w:rFonts w:ascii="Times New Roman" w:hAnsi="Times New Roman" w:cs="Times New Roman"/>
          <w:b/>
          <w:sz w:val="24"/>
          <w:szCs w:val="24"/>
          <w:lang w:val="fr-CI"/>
        </w:rPr>
      </w:pPr>
    </w:p>
    <w:p w14:paraId="15036E1F"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CHAPITRE II : APPROCHE MÉTHODOLOGIQUE</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14</w:t>
      </w:r>
    </w:p>
    <w:p w14:paraId="3FA45F84"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 Champ d’investigation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14</w:t>
      </w:r>
    </w:p>
    <w:p w14:paraId="1FF123E0" w14:textId="18C23615"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II- </w:t>
      </w:r>
      <w:ins w:id="529" w:author="MK" w:date="2024-06-30T12:10:00Z" w16du:dateUtc="2024-06-30T10:10:00Z">
        <w:r w:rsidR="003B6BDB">
          <w:rPr>
            <w:rFonts w:ascii="Times New Roman" w:hAnsi="Times New Roman" w:cs="Times New Roman"/>
            <w:sz w:val="24"/>
            <w:szCs w:val="24"/>
            <w:lang w:val="fr-CI"/>
          </w:rPr>
          <w:t>É</w:t>
        </w:r>
      </w:ins>
      <w:del w:id="530" w:author="MK" w:date="2024-06-30T12:10:00Z" w16du:dateUtc="2024-06-30T10:10:00Z">
        <w:r w:rsidDel="003B6BDB">
          <w:rPr>
            <w:rFonts w:ascii="Times New Roman" w:hAnsi="Times New Roman" w:cs="Times New Roman"/>
            <w:sz w:val="24"/>
            <w:szCs w:val="24"/>
            <w:lang w:val="fr-CI"/>
          </w:rPr>
          <w:delText>E</w:delText>
        </w:r>
      </w:del>
      <w:r>
        <w:rPr>
          <w:rFonts w:ascii="Times New Roman" w:hAnsi="Times New Roman" w:cs="Times New Roman"/>
          <w:sz w:val="24"/>
          <w:szCs w:val="24"/>
          <w:lang w:val="fr-CI"/>
        </w:rPr>
        <w:t xml:space="preserve">chantillonnage et taille de l’échantillonnage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14</w:t>
      </w:r>
    </w:p>
    <w:p w14:paraId="00FA1B06" w14:textId="0984980E"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III- Technique de collecte</w:t>
      </w:r>
      <w:del w:id="531" w:author="MK" w:date="2024-06-30T12:33:00Z" w16du:dateUtc="2024-06-30T10:33:00Z">
        <w:r w:rsidDel="007E1613">
          <w:rPr>
            <w:rFonts w:ascii="Times New Roman" w:hAnsi="Times New Roman" w:cs="Times New Roman"/>
            <w:sz w:val="24"/>
            <w:szCs w:val="24"/>
            <w:lang w:val="fr-CI"/>
          </w:rPr>
          <w:delText>s</w:delText>
        </w:r>
      </w:del>
      <w:r>
        <w:rPr>
          <w:rFonts w:ascii="Times New Roman" w:hAnsi="Times New Roman" w:cs="Times New Roman"/>
          <w:sz w:val="24"/>
          <w:szCs w:val="24"/>
          <w:lang w:val="fr-CI"/>
        </w:rPr>
        <w:t xml:space="preserve"> de données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15</w:t>
      </w:r>
    </w:p>
    <w:p w14:paraId="15EB7612"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IV- Approche d’analyse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16</w:t>
      </w:r>
    </w:p>
    <w:p w14:paraId="051D4F8F"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V- Difficultés et limites de l’étude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17</w:t>
      </w:r>
    </w:p>
    <w:p w14:paraId="5081D6B6" w14:textId="77777777" w:rsid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VI- Plan de rédaction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18</w:t>
      </w:r>
    </w:p>
    <w:p w14:paraId="2016D754" w14:textId="77777777" w:rsidR="00FA1AC7" w:rsidRDefault="00FA1AC7" w:rsidP="00FA1AC7">
      <w:pPr>
        <w:spacing w:after="0" w:line="360" w:lineRule="auto"/>
        <w:jc w:val="both"/>
        <w:rPr>
          <w:rFonts w:ascii="Times New Roman" w:hAnsi="Times New Roman" w:cs="Times New Roman"/>
          <w:b/>
          <w:sz w:val="24"/>
          <w:szCs w:val="24"/>
          <w:lang w:val="fr-CI"/>
        </w:rPr>
      </w:pPr>
    </w:p>
    <w:p w14:paraId="274F6D29" w14:textId="77777777" w:rsidR="00FA1AC7" w:rsidRDefault="00FA1AC7" w:rsidP="00FA1AC7">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 xml:space="preserve">CONCLUSION </w:t>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r>
      <w:r>
        <w:rPr>
          <w:rFonts w:ascii="Times New Roman" w:hAnsi="Times New Roman" w:cs="Times New Roman"/>
          <w:b/>
          <w:sz w:val="24"/>
          <w:szCs w:val="24"/>
          <w:lang w:val="fr-CI"/>
        </w:rPr>
        <w:tab/>
        <w:t>19</w:t>
      </w:r>
    </w:p>
    <w:p w14:paraId="7E5222AF" w14:textId="3931A078" w:rsidR="001779E0" w:rsidRPr="00FA1AC7" w:rsidRDefault="00FA1AC7" w:rsidP="00FA1AC7">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BIBLIOGRAPHIE </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20</w:t>
      </w:r>
    </w:p>
    <w:sectPr w:rsidR="001779E0" w:rsidRPr="00FA1A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 w:author="MK" w:date="2024-06-30T12:45:00Z" w:initials="MK">
    <w:p w14:paraId="04F320C9" w14:textId="1C75D4DF" w:rsidR="00995045" w:rsidRDefault="00995045">
      <w:pPr>
        <w:pStyle w:val="Commentaire"/>
      </w:pPr>
      <w:r>
        <w:rPr>
          <w:rStyle w:val="Marquedecommentaire"/>
        </w:rPr>
        <w:annotationRef/>
      </w:r>
      <w:r>
        <w:t xml:space="preserve">Source ? </w:t>
      </w:r>
    </w:p>
  </w:comment>
  <w:comment w:id="70" w:author="MK" w:date="2024-06-30T12:46:00Z" w:initials="MK">
    <w:p w14:paraId="713B67B5" w14:textId="1F96E4CB" w:rsidR="008C0362" w:rsidRDefault="008C0362">
      <w:pPr>
        <w:pStyle w:val="Commentaire"/>
      </w:pPr>
      <w:r>
        <w:rPr>
          <w:rStyle w:val="Marquedecommentaire"/>
        </w:rPr>
        <w:annotationRef/>
      </w:r>
      <w:r>
        <w:t>Ces références doivent se retrouver en notes de bas de page de la page précédente et non ici</w:t>
      </w:r>
    </w:p>
  </w:comment>
  <w:comment w:id="125" w:author="MK" w:date="2024-06-30T12:57:00Z" w:initials="MK">
    <w:p w14:paraId="7A73EFAF" w14:textId="60F672A2" w:rsidR="00C608E2" w:rsidRDefault="00C608E2">
      <w:pPr>
        <w:pStyle w:val="Commentaire"/>
      </w:pPr>
      <w:r>
        <w:rPr>
          <w:rStyle w:val="Marquedecommentaire"/>
        </w:rPr>
        <w:annotationRef/>
      </w:r>
      <w:r>
        <w:t xml:space="preserve">Toutes vos définitions doivent être référencées par les citations d’auteur. Je vous ai donné un guide de rédaction à suivre mais vous n’en faites qu’à votre guise. Cela n’est pas correcte. </w:t>
      </w:r>
    </w:p>
  </w:comment>
  <w:comment w:id="152" w:author="MK" w:date="2024-06-30T12:59:00Z" w:initials="MK">
    <w:p w14:paraId="5436F2D4" w14:textId="5AFDF3FF" w:rsidR="0009706F" w:rsidRDefault="0009706F">
      <w:pPr>
        <w:pStyle w:val="Commentaire"/>
      </w:pPr>
      <w:r>
        <w:rPr>
          <w:rStyle w:val="Marquedecommentaire"/>
        </w:rPr>
        <w:annotationRef/>
      </w:r>
      <w:r>
        <w:t xml:space="preserve">Je vous avais demandé de renforcer cette partie. Est-ce si difficile ? </w:t>
      </w:r>
    </w:p>
  </w:comment>
  <w:comment w:id="243" w:author="MK" w:date="2024-06-30T13:01:00Z" w:initials="MK">
    <w:p w14:paraId="48FF7F06" w14:textId="77777777" w:rsidR="00D40465" w:rsidRDefault="00D40465">
      <w:pPr>
        <w:pStyle w:val="Commentaire"/>
      </w:pPr>
      <w:r>
        <w:rPr>
          <w:rStyle w:val="Marquedecommentaire"/>
        </w:rPr>
        <w:annotationRef/>
      </w:r>
      <w:r>
        <w:t>La revue de littérature n’est pas bonne. IL faut la reprendre en tenant compte des éléments suivants :</w:t>
      </w:r>
    </w:p>
    <w:p w14:paraId="5E60776E" w14:textId="77777777" w:rsidR="00D40465" w:rsidRDefault="00907339" w:rsidP="00907339">
      <w:pPr>
        <w:pStyle w:val="Commentaire"/>
        <w:numPr>
          <w:ilvl w:val="0"/>
          <w:numId w:val="6"/>
        </w:numPr>
      </w:pPr>
      <w:r>
        <w:t>La RSE DANS LES ORGANISATIONS</w:t>
      </w:r>
    </w:p>
    <w:p w14:paraId="20369CDD" w14:textId="36689CDB" w:rsidR="00907339" w:rsidRDefault="00907339" w:rsidP="00907339">
      <w:pPr>
        <w:pStyle w:val="Commentaire"/>
        <w:numPr>
          <w:ilvl w:val="0"/>
          <w:numId w:val="6"/>
        </w:numPr>
      </w:pPr>
      <w:r>
        <w:t>LA RSE DANS LA CONSTRUCTION DEL’IMAGE DES ORGNAISATIONS</w:t>
      </w:r>
    </w:p>
  </w:comment>
  <w:comment w:id="263" w:author="MK" w:date="2024-06-30T13:03:00Z" w:initials="MK">
    <w:p w14:paraId="7A5C5814" w14:textId="77777777" w:rsidR="00FE50A3" w:rsidRDefault="00FE50A3">
      <w:pPr>
        <w:pStyle w:val="Commentaire"/>
      </w:pPr>
      <w:r>
        <w:rPr>
          <w:rStyle w:val="Marquedecommentaire"/>
        </w:rPr>
        <w:annotationRef/>
      </w:r>
      <w:r>
        <w:t xml:space="preserve">Comment vous arrangez-vous pour avoir vos références sur une page autonome et non sur le bas de page ? </w:t>
      </w:r>
    </w:p>
    <w:p w14:paraId="4CF6A9D2" w14:textId="77777777" w:rsidR="00FE50A3" w:rsidRDefault="00FE50A3">
      <w:pPr>
        <w:pStyle w:val="Commentaire"/>
      </w:pPr>
    </w:p>
    <w:p w14:paraId="393AD685" w14:textId="0649A0FE" w:rsidR="00FE50A3" w:rsidRDefault="00FE50A3">
      <w:pPr>
        <w:pStyle w:val="Commentaire"/>
      </w:pPr>
      <w:r>
        <w:t>NB/ Pour faire une note de bas de page, entrez dans la fenêtre « références »/ensuite note de bas de page/puis information sur l’ouvrage</w:t>
      </w:r>
    </w:p>
  </w:comment>
  <w:comment w:id="266" w:author="MK" w:date="2024-06-30T13:21:00Z" w:initials="MK">
    <w:p w14:paraId="11549B9A" w14:textId="77777777" w:rsidR="00AB06C3" w:rsidRDefault="00AB06C3">
      <w:pPr>
        <w:pStyle w:val="Commentaire"/>
      </w:pPr>
      <w:r>
        <w:rPr>
          <w:rStyle w:val="Marquedecommentaire"/>
        </w:rPr>
        <w:annotationRef/>
      </w:r>
      <w:r>
        <w:t>Problématique à reprendre</w:t>
      </w:r>
    </w:p>
    <w:p w14:paraId="5E388C56" w14:textId="0B9D391B" w:rsidR="00AB06C3" w:rsidRDefault="00AB06C3" w:rsidP="00AB06C3">
      <w:pPr>
        <w:spacing w:after="0" w:line="360" w:lineRule="auto"/>
        <w:jc w:val="both"/>
        <w:rPr>
          <w:rFonts w:ascii="Times New Roman" w:eastAsia="Times New Roman" w:hAnsi="Times New Roman" w:cs="Times New Roman"/>
          <w:sz w:val="24"/>
          <w:szCs w:val="24"/>
          <w:lang w:eastAsia="fr-CI"/>
        </w:rPr>
      </w:pPr>
      <w:r>
        <w:rPr>
          <w:rFonts w:ascii="Times New Roman" w:hAnsi="Times New Roman" w:cs="Times New Roman"/>
          <w:sz w:val="24"/>
          <w:szCs w:val="24"/>
          <w:lang w:val="fr-CI"/>
        </w:rPr>
        <w:t>Le secteur des télécommunications en Côte d’Ivoire est marqué par une forte concurrence avec plusieurs opérateurs offrant les mêmes services. Pour, se démarquer l’entreprise MTN décide d’investir dans les initiatives de responsabilités sociétales des entreprises afin de contribuer positivement à la société ivoirienne.</w:t>
      </w:r>
    </w:p>
    <w:p w14:paraId="4616F348" w14:textId="543DB43E" w:rsidR="00AB06C3" w:rsidRPr="001F4039" w:rsidRDefault="00AB06C3" w:rsidP="00AB06C3">
      <w:pPr>
        <w:spacing w:after="0" w:line="360" w:lineRule="auto"/>
        <w:jc w:val="both"/>
        <w:rPr>
          <w:rFonts w:ascii="Times New Roman" w:eastAsia="Times New Roman" w:hAnsi="Times New Roman" w:cs="Times New Roman"/>
          <w:sz w:val="21"/>
          <w:szCs w:val="21"/>
          <w:lang w:eastAsia="fr-CI"/>
        </w:rPr>
      </w:pPr>
      <w:r w:rsidRPr="001F4039">
        <w:rPr>
          <w:rFonts w:ascii="Times New Roman" w:eastAsia="Times New Roman" w:hAnsi="Times New Roman" w:cs="Times New Roman"/>
          <w:sz w:val="24"/>
          <w:szCs w:val="24"/>
          <w:lang w:eastAsia="fr-CI"/>
        </w:rPr>
        <w:t>Bien qu’ayant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démarré</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activités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 sa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6</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juillet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2006, c’est en Avril 2014 que 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formellement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créé</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une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sous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nom</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après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réception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Déclaration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d'association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120/MEMIS/DGAT/DAG/SDVA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date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du</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14</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avril 2014.</w:t>
      </w:r>
    </w:p>
    <w:p w14:paraId="797FF914" w14:textId="77777777" w:rsidR="00AB06C3" w:rsidRPr="001F4039" w:rsidRDefault="00AB06C3" w:rsidP="00AB06C3">
      <w:pPr>
        <w:spacing w:after="0" w:line="360" w:lineRule="auto"/>
        <w:jc w:val="both"/>
        <w:rPr>
          <w:rFonts w:ascii="Times New Roman" w:eastAsia="Times New Roman" w:hAnsi="Times New Roman" w:cs="Times New Roman"/>
          <w:sz w:val="21"/>
          <w:szCs w:val="21"/>
          <w:lang w:eastAsia="fr-CI"/>
        </w:rPr>
      </w:pPr>
      <w:r w:rsidRPr="001F4039">
        <w:rPr>
          <w:rFonts w:ascii="Times New Roman" w:eastAsia="Times New Roman" w:hAnsi="Times New Roman" w:cs="Times New Roman"/>
          <w:sz w:val="24"/>
          <w:szCs w:val="24"/>
          <w:lang w:eastAsia="fr-CI"/>
        </w:rPr>
        <w:t>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travers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activités,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contribue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au</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bien-être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communautés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locales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dans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domaines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l'autonomisation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jeunes,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femmes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filles,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secours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d'urgence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du</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soutien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national</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aux</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priorités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identifiées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par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Gouvernement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p>
    <w:p w14:paraId="3D8371FF" w14:textId="77777777" w:rsidR="00AB06C3" w:rsidRPr="001F4039" w:rsidRDefault="00AB06C3" w:rsidP="00AB06C3">
      <w:pPr>
        <w:spacing w:after="0" w:line="360" w:lineRule="auto"/>
        <w:jc w:val="both"/>
        <w:rPr>
          <w:rFonts w:ascii="Times New Roman" w:eastAsia="Times New Roman" w:hAnsi="Times New Roman" w:cs="Times New Roman"/>
          <w:sz w:val="21"/>
          <w:szCs w:val="21"/>
          <w:lang w:eastAsia="fr-CI"/>
        </w:rPr>
      </w:pPr>
      <w:r w:rsidRPr="001F4039">
        <w:rPr>
          <w:rFonts w:ascii="Times New Roman" w:eastAsia="Times New Roman" w:hAnsi="Times New Roman" w:cs="Times New Roman"/>
          <w:sz w:val="24"/>
          <w:szCs w:val="24"/>
          <w:lang w:eastAsia="fr-CI"/>
        </w:rPr>
        <w:t>La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reçoit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chaque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année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1%</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bénéfices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après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impôts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Côte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d'Ivoire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pour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financer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soutenir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projets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développement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sur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territoire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ivoirien.</w:t>
      </w:r>
    </w:p>
    <w:p w14:paraId="76B915AE" w14:textId="77777777" w:rsidR="00AB06C3" w:rsidRPr="001F4039" w:rsidRDefault="00AB06C3" w:rsidP="00AB06C3">
      <w:pPr>
        <w:spacing w:after="0" w:line="360" w:lineRule="auto"/>
        <w:jc w:val="both"/>
        <w:rPr>
          <w:rFonts w:ascii="Times New Roman" w:eastAsia="Times New Roman" w:hAnsi="Times New Roman" w:cs="Times New Roman"/>
          <w:sz w:val="21"/>
          <w:szCs w:val="21"/>
          <w:lang w:eastAsia="fr-CI"/>
        </w:rPr>
      </w:pPr>
      <w:r w:rsidRPr="001F4039">
        <w:rPr>
          <w:rFonts w:ascii="Times New Roman" w:eastAsia="Times New Roman" w:hAnsi="Times New Roman" w:cs="Times New Roman"/>
          <w:sz w:val="24"/>
          <w:szCs w:val="24"/>
          <w:lang w:eastAsia="fr-CI"/>
        </w:rPr>
        <w:t>Plus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4</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444,6</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milliards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FCFA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ont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été</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investis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pour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soutenir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projets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sociaux</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et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priorités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nationales.</w:t>
      </w:r>
    </w:p>
    <w:p w14:paraId="3581B071" w14:textId="0089BB0F" w:rsidR="00AB06C3" w:rsidRDefault="00AB06C3" w:rsidP="00AB06C3">
      <w:pPr>
        <w:spacing w:after="0" w:line="360" w:lineRule="auto"/>
        <w:jc w:val="both"/>
        <w:rPr>
          <w:rFonts w:ascii="Times New Roman" w:eastAsia="Times New Roman" w:hAnsi="Times New Roman" w:cs="Times New Roman"/>
          <w:sz w:val="24"/>
          <w:szCs w:val="24"/>
          <w:lang w:eastAsia="fr-CI"/>
        </w:rPr>
      </w:pPr>
      <w:r w:rsidRPr="001F4039">
        <w:rPr>
          <w:rFonts w:ascii="Times New Roman" w:eastAsia="Times New Roman" w:hAnsi="Times New Roman" w:cs="Times New Roman"/>
          <w:sz w:val="24"/>
          <w:szCs w:val="24"/>
          <w:lang w:eastAsia="fr-CI"/>
        </w:rPr>
        <w:t>Chaque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jour,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plus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d'un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million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personnes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à</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travers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pays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sont</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touchées</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par</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travail</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de</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la</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Fondation</w:t>
      </w:r>
      <w:r w:rsidRPr="001F4039">
        <w:rPr>
          <w:rFonts w:ascii="Times New Roman" w:eastAsia="Times New Roman" w:hAnsi="Times New Roman" w:cs="Times New Roman"/>
          <w:sz w:val="21"/>
          <w:szCs w:val="21"/>
          <w:lang w:eastAsia="fr-CI"/>
        </w:rPr>
        <w:t xml:space="preserve"> </w:t>
      </w:r>
      <w:r w:rsidRPr="001F4039">
        <w:rPr>
          <w:rFonts w:ascii="Times New Roman" w:eastAsia="Times New Roman" w:hAnsi="Times New Roman" w:cs="Times New Roman"/>
          <w:sz w:val="24"/>
          <w:szCs w:val="24"/>
          <w:lang w:eastAsia="fr-CI"/>
        </w:rPr>
        <w:t>MTN</w:t>
      </w:r>
      <w:r>
        <w:rPr>
          <w:rFonts w:ascii="Times New Roman" w:eastAsia="Times New Roman" w:hAnsi="Times New Roman" w:cs="Times New Roman"/>
          <w:sz w:val="24"/>
          <w:szCs w:val="24"/>
          <w:lang w:eastAsia="fr-CI"/>
        </w:rPr>
        <w:t xml:space="preserve"> (</w:t>
      </w:r>
      <w:hyperlink r:id="rId1" w:history="1">
        <w:r w:rsidRPr="00667454">
          <w:rPr>
            <w:rStyle w:val="Lienhypertexte"/>
            <w:rFonts w:ascii="Times New Roman" w:eastAsia="Times New Roman" w:hAnsi="Times New Roman" w:cs="Times New Roman"/>
            <w:sz w:val="24"/>
            <w:szCs w:val="24"/>
            <w:lang w:eastAsia="fr-CI"/>
          </w:rPr>
          <w:t>https://www.mtn.ci/fondation/consulté</w:t>
        </w:r>
        <w:r w:rsidRPr="00667454">
          <w:rPr>
            <w:rStyle w:val="Lienhypertexte"/>
            <w:rFonts w:ascii="Times New Roman" w:eastAsia="Times New Roman" w:hAnsi="Times New Roman" w:cs="Times New Roman"/>
            <w:sz w:val="24"/>
            <w:szCs w:val="24"/>
            <w:lang w:eastAsia="fr-CI"/>
          </w:rPr>
          <w:t xml:space="preserve"> le 30 JUIN 2024</w:t>
        </w:r>
      </w:hyperlink>
      <w:r>
        <w:rPr>
          <w:rFonts w:ascii="Times New Roman" w:eastAsia="Times New Roman" w:hAnsi="Times New Roman" w:cs="Times New Roman"/>
          <w:sz w:val="24"/>
          <w:szCs w:val="24"/>
          <w:lang w:eastAsia="fr-CI"/>
        </w:rPr>
        <w:t>)</w:t>
      </w:r>
      <w:r w:rsidRPr="001F4039">
        <w:rPr>
          <w:rFonts w:ascii="Times New Roman" w:eastAsia="Times New Roman" w:hAnsi="Times New Roman" w:cs="Times New Roman"/>
          <w:sz w:val="24"/>
          <w:szCs w:val="24"/>
          <w:lang w:eastAsia="fr-CI"/>
        </w:rPr>
        <w:t>.</w:t>
      </w:r>
    </w:p>
    <w:p w14:paraId="5BBDE424" w14:textId="36FF6C3C" w:rsidR="00AB06C3" w:rsidRDefault="00AB06C3" w:rsidP="00AB06C3">
      <w:pPr>
        <w:spacing w:after="0" w:line="360" w:lineRule="auto"/>
        <w:jc w:val="both"/>
        <w:rPr>
          <w:rFonts w:ascii="Times New Roman" w:eastAsia="Times New Roman" w:hAnsi="Times New Roman" w:cs="Times New Roman"/>
          <w:sz w:val="24"/>
          <w:szCs w:val="24"/>
          <w:lang w:eastAsia="fr-CI"/>
        </w:rPr>
      </w:pPr>
      <w:r>
        <w:rPr>
          <w:rFonts w:ascii="Times New Roman" w:eastAsia="Times New Roman" w:hAnsi="Times New Roman" w:cs="Times New Roman"/>
          <w:sz w:val="24"/>
          <w:szCs w:val="24"/>
          <w:lang w:eastAsia="fr-CI"/>
        </w:rPr>
        <w:t xml:space="preserve">Mais malgré tous ces efforts, la visibilité autour de cet engagement peut être obstruer par la forte concurrence dans le secteur des télécommunications en Côte d’Ivoire et de l’image dont les entreprises du secteur souffrent. Partant de ce constat, le questionnement suivant semble nécessaire : </w:t>
      </w:r>
    </w:p>
    <w:p w14:paraId="0579FA91" w14:textId="0B59B98F" w:rsidR="00AB06C3" w:rsidRPr="001F4039" w:rsidRDefault="00AB06C3" w:rsidP="00AB06C3">
      <w:pPr>
        <w:spacing w:after="0" w:line="360" w:lineRule="auto"/>
        <w:jc w:val="both"/>
        <w:rPr>
          <w:rFonts w:ascii="Times New Roman" w:eastAsia="Times New Roman" w:hAnsi="Times New Roman" w:cs="Times New Roman"/>
          <w:sz w:val="21"/>
          <w:szCs w:val="21"/>
          <w:lang w:eastAsia="fr-CI"/>
        </w:rPr>
      </w:pPr>
      <w:r>
        <w:rPr>
          <w:rFonts w:ascii="Times New Roman" w:eastAsia="Times New Roman" w:hAnsi="Times New Roman" w:cs="Times New Roman"/>
          <w:sz w:val="24"/>
          <w:szCs w:val="24"/>
          <w:lang w:eastAsia="fr-CI"/>
        </w:rPr>
        <w:t xml:space="preserve">Question de recherche : </w:t>
      </w:r>
    </w:p>
    <w:p w14:paraId="4B5ABF2F" w14:textId="11562721" w:rsidR="00AB06C3" w:rsidRPr="001F4039" w:rsidRDefault="00AB06C3" w:rsidP="00AB06C3">
      <w:pPr>
        <w:spacing w:line="360" w:lineRule="auto"/>
        <w:rPr>
          <w:rFonts w:ascii="Times New Roman" w:hAnsi="Times New Roman" w:cs="Times New Roman"/>
        </w:rPr>
      </w:pPr>
      <w:r>
        <w:rPr>
          <w:rFonts w:ascii="Times New Roman" w:hAnsi="Times New Roman" w:cs="Times New Roman"/>
          <w:sz w:val="24"/>
          <w:szCs w:val="24"/>
          <w:lang w:val="fr-CI"/>
        </w:rPr>
        <w:t>comment la dynamique de la responsabilité sociétale des entreprises contribue-t-elle a la construction de l’image de marque de mobile télécommunication network en Côte d’Ivoire ?</w:t>
      </w:r>
    </w:p>
    <w:p w14:paraId="1AEC3254" w14:textId="77777777" w:rsidR="00AB06C3" w:rsidRDefault="00AB06C3">
      <w:pPr>
        <w:pStyle w:val="Commentaire"/>
      </w:pPr>
      <w:r>
        <w:t xml:space="preserve">Questions secondaires : </w:t>
      </w:r>
    </w:p>
    <w:p w14:paraId="74802445" w14:textId="6C3BDA4F" w:rsidR="00AB06C3" w:rsidRDefault="00AB06C3" w:rsidP="00AB06C3">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Q</w:t>
      </w:r>
      <w:r>
        <w:rPr>
          <w:rFonts w:ascii="Times New Roman" w:hAnsi="Times New Roman" w:cs="Times New Roman"/>
          <w:sz w:val="24"/>
          <w:szCs w:val="24"/>
          <w:lang w:val="fr-CI"/>
        </w:rPr>
        <w:t>uelles sont les perceptions des différentes parties prenantes </w:t>
      </w:r>
      <w:r>
        <w:rPr>
          <w:rFonts w:ascii="Times New Roman" w:hAnsi="Times New Roman" w:cs="Times New Roman"/>
          <w:sz w:val="24"/>
          <w:szCs w:val="24"/>
          <w:lang w:val="fr-CI"/>
        </w:rPr>
        <w:t>sur l’engagement social de MTN CI</w:t>
      </w:r>
      <w:r>
        <w:rPr>
          <w:rFonts w:ascii="Times New Roman" w:hAnsi="Times New Roman" w:cs="Times New Roman"/>
          <w:sz w:val="24"/>
          <w:szCs w:val="24"/>
          <w:lang w:val="fr-CI"/>
        </w:rPr>
        <w:t>?</w:t>
      </w:r>
    </w:p>
    <w:p w14:paraId="6D081B03" w14:textId="59528802" w:rsidR="00AB06C3" w:rsidRDefault="00AB06C3" w:rsidP="00AB06C3">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C</w:t>
      </w:r>
      <w:r>
        <w:rPr>
          <w:rFonts w:ascii="Times New Roman" w:hAnsi="Times New Roman" w:cs="Times New Roman"/>
          <w:sz w:val="24"/>
          <w:szCs w:val="24"/>
          <w:lang w:val="fr-CI"/>
        </w:rPr>
        <w:t>omment la communication des actions RSE par MTN influence-t-elle la renaissance et l’appréciation de sa marque en Côte d’Ivoire ?</w:t>
      </w:r>
    </w:p>
    <w:p w14:paraId="6C82D574" w14:textId="0EF8EA45" w:rsidR="00AB06C3" w:rsidRDefault="00AB06C3">
      <w:pPr>
        <w:pStyle w:val="Commentaire"/>
      </w:pPr>
    </w:p>
  </w:comment>
  <w:comment w:id="318" w:author="MK" w:date="2024-06-30T13:28:00Z" w:initials="MK">
    <w:p w14:paraId="047842A0" w14:textId="4D0AF13F" w:rsidR="00E863B3" w:rsidRDefault="00E863B3">
      <w:pPr>
        <w:pStyle w:val="Commentaire"/>
      </w:pPr>
      <w:r>
        <w:rPr>
          <w:rStyle w:val="Marquedecommentaire"/>
        </w:rPr>
        <w:annotationRef/>
      </w:r>
      <w:r>
        <w:t xml:space="preserve">Il faut envisager la technique de l’échantillonnage stratifié ou par quota  ou par convenance. </w:t>
      </w:r>
    </w:p>
  </w:comment>
  <w:comment w:id="325" w:author="MK" w:date="2024-06-30T13:29:00Z" w:initials="MK">
    <w:p w14:paraId="1B361B6F" w14:textId="5C80824B" w:rsidR="00E863B3" w:rsidRDefault="00E863B3">
      <w:pPr>
        <w:pStyle w:val="Commentaire"/>
      </w:pPr>
      <w:r>
        <w:rPr>
          <w:rStyle w:val="Marquedecommentaire"/>
        </w:rPr>
        <w:annotationRef/>
      </w:r>
      <w:r>
        <w:t xml:space="preserve">Nombre insuffisant pour un travail objectif. </w:t>
      </w:r>
    </w:p>
    <w:p w14:paraId="42585C50" w14:textId="13303F1E" w:rsidR="00E863B3" w:rsidRDefault="00E863B3">
      <w:pPr>
        <w:pStyle w:val="Commentaire"/>
      </w:pPr>
      <w:r>
        <w:t>Je vous prie de reconsidérer ce nombre et le porter à 202 reparti comme il suit :</w:t>
      </w:r>
    </w:p>
    <w:p w14:paraId="1A75AA91" w14:textId="77777777" w:rsidR="00E863B3" w:rsidRDefault="00E863B3">
      <w:pPr>
        <w:pStyle w:val="Commentaire"/>
      </w:pPr>
      <w:r>
        <w:t>Administrateurs MTN : 2</w:t>
      </w:r>
    </w:p>
    <w:p w14:paraId="76B9116B" w14:textId="77777777" w:rsidR="00E863B3" w:rsidRDefault="00E863B3">
      <w:pPr>
        <w:pStyle w:val="Commentaire"/>
      </w:pPr>
      <w:r>
        <w:t>Clients MTN : 100</w:t>
      </w:r>
    </w:p>
    <w:p w14:paraId="1BA72B2F" w14:textId="0ACD4A7F" w:rsidR="00E863B3" w:rsidRDefault="00E863B3">
      <w:pPr>
        <w:pStyle w:val="Commentaire"/>
      </w:pPr>
      <w:r>
        <w:t>Populations bénéficiaires des actions RSE : 100</w:t>
      </w:r>
    </w:p>
  </w:comment>
  <w:comment w:id="344" w:author="MK" w:date="2024-06-30T13:38:00Z" w:initials="MK">
    <w:p w14:paraId="3578A371" w14:textId="6AA82250" w:rsidR="004F06FD" w:rsidRDefault="004F06FD">
      <w:pPr>
        <w:pStyle w:val="Commentaire"/>
      </w:pPr>
      <w:r>
        <w:rPr>
          <w:rStyle w:val="Marquedecommentaire"/>
        </w:rPr>
        <w:annotationRef/>
      </w:r>
      <w:r>
        <w:t>Référence ?</w:t>
      </w:r>
    </w:p>
  </w:comment>
  <w:comment w:id="365" w:author="MK" w:date="2024-06-30T12:38:00Z" w:initials="MK">
    <w:p w14:paraId="1B8CC8C7" w14:textId="44582448" w:rsidR="00685CEC" w:rsidRDefault="00685CEC">
      <w:pPr>
        <w:pStyle w:val="Commentaire"/>
      </w:pPr>
      <w:r>
        <w:rPr>
          <w:rStyle w:val="Marquedecommentaire"/>
        </w:rPr>
        <w:annotationRef/>
      </w:r>
      <w:r>
        <w:t xml:space="preserve">Indiquez la source svp. </w:t>
      </w:r>
    </w:p>
  </w:comment>
  <w:comment w:id="442" w:author="MK" w:date="2024-06-30T12:36:00Z" w:initials="MK">
    <w:p w14:paraId="26DB781E" w14:textId="142910F9" w:rsidR="007E1613" w:rsidRDefault="007E1613">
      <w:pPr>
        <w:pStyle w:val="Commentaire"/>
      </w:pPr>
      <w:r>
        <w:rPr>
          <w:rStyle w:val="Marquedecommentaire"/>
        </w:rPr>
        <w:annotationRef/>
      </w:r>
      <w:r>
        <w:t xml:space="preserve">Conclusion à reprendre. Il s’agit de faire un bilan de votre projet en partant des grandes lignes du cadre théorique au cadre méthodologique en ouvrant des perspectives sur la rédaction du mémoire. </w:t>
      </w:r>
    </w:p>
    <w:p w14:paraId="1FE0813D" w14:textId="5A13E785" w:rsidR="007E1613" w:rsidRDefault="007E1613">
      <w:pPr>
        <w:pStyle w:val="Commentaire"/>
      </w:pPr>
      <w:r>
        <w:t xml:space="preserve">Théoriquement votre conclusion doit faire entre 2 ET 3 pages. </w:t>
      </w:r>
      <w:r w:rsidR="00B766ED">
        <w:t>Retravaillez-la</w:t>
      </w:r>
      <w:r>
        <w:t xml:space="preserve"> svp</w:t>
      </w:r>
    </w:p>
  </w:comment>
  <w:comment w:id="451" w:author="MK" w:date="2024-06-30T12:35:00Z" w:initials="MK">
    <w:p w14:paraId="37AEE226" w14:textId="595F5777" w:rsidR="007E1613" w:rsidRDefault="007E1613">
      <w:pPr>
        <w:pStyle w:val="Commentaire"/>
      </w:pPr>
      <w:r>
        <w:rPr>
          <w:rStyle w:val="Marquedecommentaire"/>
        </w:rPr>
        <w:annotationRef/>
      </w:r>
      <w:r>
        <w:t>A reprendre . Conformez vous au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F320C9" w15:done="0"/>
  <w15:commentEx w15:paraId="713B67B5" w15:done="0"/>
  <w15:commentEx w15:paraId="7A73EFAF" w15:done="0"/>
  <w15:commentEx w15:paraId="5436F2D4" w15:done="0"/>
  <w15:commentEx w15:paraId="20369CDD" w15:done="0"/>
  <w15:commentEx w15:paraId="393AD685" w15:done="0"/>
  <w15:commentEx w15:paraId="6C82D574" w15:done="0"/>
  <w15:commentEx w15:paraId="047842A0" w15:done="0"/>
  <w15:commentEx w15:paraId="1BA72B2F" w15:done="0"/>
  <w15:commentEx w15:paraId="3578A371" w15:done="0"/>
  <w15:commentEx w15:paraId="1B8CC8C7" w15:done="0"/>
  <w15:commentEx w15:paraId="1FE0813D" w15:done="0"/>
  <w15:commentEx w15:paraId="37AEE2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AF8905" w16cex:dateUtc="2024-06-30T10:45:00Z"/>
  <w16cex:commentExtensible w16cex:durableId="2960C7E9" w16cex:dateUtc="2024-06-30T10:46:00Z"/>
  <w16cex:commentExtensible w16cex:durableId="06184549" w16cex:dateUtc="2024-06-30T10:57:00Z"/>
  <w16cex:commentExtensible w16cex:durableId="5CC5AECB" w16cex:dateUtc="2024-06-30T10:59:00Z"/>
  <w16cex:commentExtensible w16cex:durableId="01FB3891" w16cex:dateUtc="2024-06-30T11:01:00Z"/>
  <w16cex:commentExtensible w16cex:durableId="11F2AE4D" w16cex:dateUtc="2024-06-30T11:03:00Z"/>
  <w16cex:commentExtensible w16cex:durableId="37BF77A5" w16cex:dateUtc="2024-06-30T11:21:00Z"/>
  <w16cex:commentExtensible w16cex:durableId="69AA091C" w16cex:dateUtc="2024-06-30T11:28:00Z"/>
  <w16cex:commentExtensible w16cex:durableId="7BFE9718" w16cex:dateUtc="2024-06-30T11:29:00Z"/>
  <w16cex:commentExtensible w16cex:durableId="5979F185" w16cex:dateUtc="2024-06-30T11:38:00Z"/>
  <w16cex:commentExtensible w16cex:durableId="38590883" w16cex:dateUtc="2024-06-30T10:38:00Z"/>
  <w16cex:commentExtensible w16cex:durableId="38FD9DF8" w16cex:dateUtc="2024-06-30T10:36:00Z"/>
  <w16cex:commentExtensible w16cex:durableId="3488EB7E" w16cex:dateUtc="2024-06-30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F320C9" w16cid:durableId="52AF8905"/>
  <w16cid:commentId w16cid:paraId="713B67B5" w16cid:durableId="2960C7E9"/>
  <w16cid:commentId w16cid:paraId="7A73EFAF" w16cid:durableId="06184549"/>
  <w16cid:commentId w16cid:paraId="5436F2D4" w16cid:durableId="5CC5AECB"/>
  <w16cid:commentId w16cid:paraId="20369CDD" w16cid:durableId="01FB3891"/>
  <w16cid:commentId w16cid:paraId="393AD685" w16cid:durableId="11F2AE4D"/>
  <w16cid:commentId w16cid:paraId="6C82D574" w16cid:durableId="37BF77A5"/>
  <w16cid:commentId w16cid:paraId="047842A0" w16cid:durableId="69AA091C"/>
  <w16cid:commentId w16cid:paraId="1BA72B2F" w16cid:durableId="7BFE9718"/>
  <w16cid:commentId w16cid:paraId="3578A371" w16cid:durableId="5979F185"/>
  <w16cid:commentId w16cid:paraId="1B8CC8C7" w16cid:durableId="38590883"/>
  <w16cid:commentId w16cid:paraId="1FE0813D" w16cid:durableId="38FD9DF8"/>
  <w16cid:commentId w16cid:paraId="37AEE226" w16cid:durableId="3488EB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324F"/>
    <w:multiLevelType w:val="hybridMultilevel"/>
    <w:tmpl w:val="690ED8F4"/>
    <w:lvl w:ilvl="0" w:tplc="258E2BC0">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A405848"/>
    <w:multiLevelType w:val="hybridMultilevel"/>
    <w:tmpl w:val="81EC9B60"/>
    <w:lvl w:ilvl="0" w:tplc="8D24179E">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F462A54"/>
    <w:multiLevelType w:val="hybridMultilevel"/>
    <w:tmpl w:val="C38456FC"/>
    <w:lvl w:ilvl="0" w:tplc="258E2BC0">
      <w:start w:val="1"/>
      <w:numFmt w:val="bullet"/>
      <w:lvlText w:val="-"/>
      <w:lvlJc w:val="left"/>
      <w:pPr>
        <w:ind w:left="1080" w:hanging="360"/>
      </w:pPr>
      <w:rPr>
        <w:rFonts w:ascii="Times New Roman" w:eastAsiaTheme="minorHAns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183444D7"/>
    <w:multiLevelType w:val="hybridMultilevel"/>
    <w:tmpl w:val="761213C8"/>
    <w:lvl w:ilvl="0" w:tplc="040C0009">
      <w:start w:val="1"/>
      <w:numFmt w:val="bullet"/>
      <w:lvlText w:val=""/>
      <w:lvlJc w:val="left"/>
      <w:pPr>
        <w:ind w:left="1425" w:hanging="360"/>
      </w:pPr>
      <w:rPr>
        <w:rFonts w:ascii="Wingdings" w:hAnsi="Wingdings"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start w:val="1"/>
      <w:numFmt w:val="bullet"/>
      <w:lvlText w:val="o"/>
      <w:lvlJc w:val="left"/>
      <w:pPr>
        <w:ind w:left="4305" w:hanging="360"/>
      </w:pPr>
      <w:rPr>
        <w:rFonts w:ascii="Courier New" w:hAnsi="Courier New" w:cs="Courier New" w:hint="default"/>
      </w:rPr>
    </w:lvl>
    <w:lvl w:ilvl="5" w:tplc="040C0005">
      <w:start w:val="1"/>
      <w:numFmt w:val="bullet"/>
      <w:lvlText w:val=""/>
      <w:lvlJc w:val="left"/>
      <w:pPr>
        <w:ind w:left="5025" w:hanging="360"/>
      </w:pPr>
      <w:rPr>
        <w:rFonts w:ascii="Wingdings" w:hAnsi="Wingdings" w:hint="default"/>
      </w:rPr>
    </w:lvl>
    <w:lvl w:ilvl="6" w:tplc="040C0001">
      <w:start w:val="1"/>
      <w:numFmt w:val="bullet"/>
      <w:lvlText w:val=""/>
      <w:lvlJc w:val="left"/>
      <w:pPr>
        <w:ind w:left="5745" w:hanging="360"/>
      </w:pPr>
      <w:rPr>
        <w:rFonts w:ascii="Symbol" w:hAnsi="Symbol" w:hint="default"/>
      </w:rPr>
    </w:lvl>
    <w:lvl w:ilvl="7" w:tplc="040C0003">
      <w:start w:val="1"/>
      <w:numFmt w:val="bullet"/>
      <w:lvlText w:val="o"/>
      <w:lvlJc w:val="left"/>
      <w:pPr>
        <w:ind w:left="6465" w:hanging="360"/>
      </w:pPr>
      <w:rPr>
        <w:rFonts w:ascii="Courier New" w:hAnsi="Courier New" w:cs="Courier New" w:hint="default"/>
      </w:rPr>
    </w:lvl>
    <w:lvl w:ilvl="8" w:tplc="040C0005">
      <w:start w:val="1"/>
      <w:numFmt w:val="bullet"/>
      <w:lvlText w:val=""/>
      <w:lvlJc w:val="left"/>
      <w:pPr>
        <w:ind w:left="7185" w:hanging="360"/>
      </w:pPr>
      <w:rPr>
        <w:rFonts w:ascii="Wingdings" w:hAnsi="Wingdings" w:hint="default"/>
      </w:rPr>
    </w:lvl>
  </w:abstractNum>
  <w:abstractNum w:abstractNumId="4" w15:restartNumberingAfterBreak="0">
    <w:nsid w:val="54312AA6"/>
    <w:multiLevelType w:val="hybridMultilevel"/>
    <w:tmpl w:val="C46AB3F6"/>
    <w:lvl w:ilvl="0" w:tplc="300C000F">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 w15:restartNumberingAfterBreak="0">
    <w:nsid w:val="685B3DED"/>
    <w:multiLevelType w:val="hybridMultilevel"/>
    <w:tmpl w:val="8FAE8E22"/>
    <w:lvl w:ilvl="0" w:tplc="C8981172">
      <w:start w:val="4"/>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16cid:durableId="325129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014829">
    <w:abstractNumId w:val="2"/>
  </w:num>
  <w:num w:numId="3" w16cid:durableId="610816179">
    <w:abstractNumId w:val="0"/>
  </w:num>
  <w:num w:numId="4" w16cid:durableId="2054307174">
    <w:abstractNumId w:val="3"/>
  </w:num>
  <w:num w:numId="5" w16cid:durableId="1742215451">
    <w:abstractNumId w:val="5"/>
  </w:num>
  <w:num w:numId="6" w16cid:durableId="10989852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K">
    <w15:presenceInfo w15:providerId="None" w15:userId="M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C7"/>
    <w:rsid w:val="0009706F"/>
    <w:rsid w:val="000D3BA8"/>
    <w:rsid w:val="001464C3"/>
    <w:rsid w:val="001779E0"/>
    <w:rsid w:val="002B11D6"/>
    <w:rsid w:val="0033568C"/>
    <w:rsid w:val="003B6BDB"/>
    <w:rsid w:val="004767BF"/>
    <w:rsid w:val="00481010"/>
    <w:rsid w:val="004B2300"/>
    <w:rsid w:val="004F06FD"/>
    <w:rsid w:val="00531E7D"/>
    <w:rsid w:val="00650EB2"/>
    <w:rsid w:val="00685CEC"/>
    <w:rsid w:val="006B35A2"/>
    <w:rsid w:val="006F67E3"/>
    <w:rsid w:val="007B1E64"/>
    <w:rsid w:val="007E1613"/>
    <w:rsid w:val="00817EFD"/>
    <w:rsid w:val="008341AE"/>
    <w:rsid w:val="00882FFB"/>
    <w:rsid w:val="008C0362"/>
    <w:rsid w:val="0090349E"/>
    <w:rsid w:val="00907339"/>
    <w:rsid w:val="009459C9"/>
    <w:rsid w:val="00995045"/>
    <w:rsid w:val="00A14136"/>
    <w:rsid w:val="00A31B29"/>
    <w:rsid w:val="00A50911"/>
    <w:rsid w:val="00AB06C3"/>
    <w:rsid w:val="00B2277D"/>
    <w:rsid w:val="00B766ED"/>
    <w:rsid w:val="00C01033"/>
    <w:rsid w:val="00C608E2"/>
    <w:rsid w:val="00C64343"/>
    <w:rsid w:val="00C93CA6"/>
    <w:rsid w:val="00CA6892"/>
    <w:rsid w:val="00D40465"/>
    <w:rsid w:val="00DF31AD"/>
    <w:rsid w:val="00E863B3"/>
    <w:rsid w:val="00EF44A1"/>
    <w:rsid w:val="00FA1AC7"/>
    <w:rsid w:val="00FE50A3"/>
    <w:rsid w:val="00FF26E7"/>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5A4F"/>
  <w15:chartTrackingRefBased/>
  <w15:docId w15:val="{ECC4AE3D-815D-4AE1-90DF-F9AAFCFE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C7"/>
    <w:pPr>
      <w:spacing w:line="256" w:lineRule="auto"/>
    </w:pPr>
    <w:rPr>
      <w:lang w:val="fr-FR"/>
    </w:rPr>
  </w:style>
  <w:style w:type="paragraph" w:styleId="Titre3">
    <w:name w:val="heading 3"/>
    <w:next w:val="Normal"/>
    <w:link w:val="Titre3Car"/>
    <w:uiPriority w:val="9"/>
    <w:semiHidden/>
    <w:unhideWhenUsed/>
    <w:qFormat/>
    <w:rsid w:val="00FA1AC7"/>
    <w:pPr>
      <w:keepNext/>
      <w:keepLines/>
      <w:spacing w:after="112" w:line="256" w:lineRule="auto"/>
      <w:ind w:left="10" w:hanging="10"/>
      <w:outlineLvl w:val="2"/>
    </w:pPr>
    <w:rPr>
      <w:rFonts w:ascii="Times New Roman" w:eastAsia="Times New Roman" w:hAnsi="Times New Roman" w:cs="Times New Roman"/>
      <w:b/>
      <w:color w:val="000000"/>
      <w:sz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FA1AC7"/>
    <w:rPr>
      <w:rFonts w:ascii="Times New Roman" w:eastAsia="Times New Roman" w:hAnsi="Times New Roman" w:cs="Times New Roman"/>
      <w:b/>
      <w:color w:val="000000"/>
      <w:sz w:val="24"/>
      <w:lang w:val="fr-FR" w:eastAsia="fr-FR"/>
    </w:rPr>
  </w:style>
  <w:style w:type="character" w:styleId="Lienhypertexte">
    <w:name w:val="Hyperlink"/>
    <w:basedOn w:val="Policepardfaut"/>
    <w:uiPriority w:val="99"/>
    <w:unhideWhenUsed/>
    <w:rsid w:val="00FA1AC7"/>
    <w:rPr>
      <w:color w:val="0563C1" w:themeColor="hyperlink"/>
      <w:u w:val="single"/>
    </w:rPr>
  </w:style>
  <w:style w:type="paragraph" w:styleId="Paragraphedeliste">
    <w:name w:val="List Paragraph"/>
    <w:basedOn w:val="Normal"/>
    <w:uiPriority w:val="34"/>
    <w:qFormat/>
    <w:rsid w:val="00FA1AC7"/>
    <w:pPr>
      <w:ind w:left="720"/>
      <w:contextualSpacing/>
    </w:pPr>
  </w:style>
  <w:style w:type="paragraph" w:styleId="Rvision">
    <w:name w:val="Revision"/>
    <w:hidden/>
    <w:uiPriority w:val="99"/>
    <w:semiHidden/>
    <w:rsid w:val="003B6BDB"/>
    <w:pPr>
      <w:spacing w:after="0" w:line="240" w:lineRule="auto"/>
    </w:pPr>
    <w:rPr>
      <w:lang w:val="fr-FR"/>
    </w:rPr>
  </w:style>
  <w:style w:type="character" w:styleId="Marquedecommentaire">
    <w:name w:val="annotation reference"/>
    <w:basedOn w:val="Policepardfaut"/>
    <w:uiPriority w:val="99"/>
    <w:semiHidden/>
    <w:unhideWhenUsed/>
    <w:rsid w:val="007E1613"/>
    <w:rPr>
      <w:sz w:val="16"/>
      <w:szCs w:val="16"/>
    </w:rPr>
  </w:style>
  <w:style w:type="paragraph" w:styleId="Commentaire">
    <w:name w:val="annotation text"/>
    <w:basedOn w:val="Normal"/>
    <w:link w:val="CommentaireCar"/>
    <w:uiPriority w:val="99"/>
    <w:semiHidden/>
    <w:unhideWhenUsed/>
    <w:rsid w:val="007E1613"/>
    <w:pPr>
      <w:spacing w:line="240" w:lineRule="auto"/>
    </w:pPr>
    <w:rPr>
      <w:sz w:val="20"/>
      <w:szCs w:val="20"/>
    </w:rPr>
  </w:style>
  <w:style w:type="character" w:customStyle="1" w:styleId="CommentaireCar">
    <w:name w:val="Commentaire Car"/>
    <w:basedOn w:val="Policepardfaut"/>
    <w:link w:val="Commentaire"/>
    <w:uiPriority w:val="99"/>
    <w:semiHidden/>
    <w:rsid w:val="007E1613"/>
    <w:rPr>
      <w:sz w:val="20"/>
      <w:szCs w:val="20"/>
      <w:lang w:val="fr-FR"/>
    </w:rPr>
  </w:style>
  <w:style w:type="paragraph" w:styleId="Objetducommentaire">
    <w:name w:val="annotation subject"/>
    <w:basedOn w:val="Commentaire"/>
    <w:next w:val="Commentaire"/>
    <w:link w:val="ObjetducommentaireCar"/>
    <w:uiPriority w:val="99"/>
    <w:semiHidden/>
    <w:unhideWhenUsed/>
    <w:rsid w:val="007E1613"/>
    <w:rPr>
      <w:b/>
      <w:bCs/>
    </w:rPr>
  </w:style>
  <w:style w:type="character" w:customStyle="1" w:styleId="ObjetducommentaireCar">
    <w:name w:val="Objet du commentaire Car"/>
    <w:basedOn w:val="CommentaireCar"/>
    <w:link w:val="Objetducommentaire"/>
    <w:uiPriority w:val="99"/>
    <w:semiHidden/>
    <w:rsid w:val="007E1613"/>
    <w:rPr>
      <w:b/>
      <w:bCs/>
      <w:sz w:val="20"/>
      <w:szCs w:val="20"/>
      <w:lang w:val="fr-FR"/>
    </w:rPr>
  </w:style>
  <w:style w:type="character" w:styleId="Mentionnonrsolue">
    <w:name w:val="Unresolved Mention"/>
    <w:basedOn w:val="Policepardfaut"/>
    <w:uiPriority w:val="99"/>
    <w:semiHidden/>
    <w:unhideWhenUsed/>
    <w:rsid w:val="00AB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2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tn.ci/fondation/consult&#233;%20le%2030%20JUIN%20202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rootlege.com" TargetMode="External"/><Relationship Id="rId5" Type="http://schemas.openxmlformats.org/officeDocument/2006/relationships/image" Target="media/image1.jpeg"/><Relationship Id="rId10" Type="http://schemas.openxmlformats.org/officeDocument/2006/relationships/hyperlink" Target="https://jcsr.springeropen"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22</Pages>
  <Words>4651</Words>
  <Characters>25585</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36</cp:revision>
  <dcterms:created xsi:type="dcterms:W3CDTF">2024-06-30T10:07:00Z</dcterms:created>
  <dcterms:modified xsi:type="dcterms:W3CDTF">2024-06-30T11:56:00Z</dcterms:modified>
</cp:coreProperties>
</file>